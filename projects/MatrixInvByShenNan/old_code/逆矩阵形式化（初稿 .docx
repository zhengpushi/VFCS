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1697" w14:textId="45076447" w:rsidR="007D5DB3" w:rsidRDefault="009F0C51">
      <w:pPr>
        <w:jc w:val="left"/>
        <w:rPr>
          <w:rFonts w:ascii="黑体" w:eastAsia="黑体" w:hAnsi="黑体" w:cs="Times New Roman"/>
          <w:kern w:val="0"/>
          <w:sz w:val="32"/>
          <w:szCs w:val="32"/>
        </w:rPr>
      </w:pPr>
      <w:r w:rsidRPr="0005094C">
        <w:rPr>
          <w:rFonts w:ascii="黑体" w:eastAsia="黑体" w:hAnsi="黑体" w:cs="Times New Roman"/>
          <w:kern w:val="0"/>
          <w:sz w:val="32"/>
          <w:szCs w:val="32"/>
        </w:rPr>
        <w:t>基于 Coq 的逆矩阵运算的形式化</w:t>
      </w:r>
    </w:p>
    <w:p w14:paraId="4A0C116A" w14:textId="53405D45" w:rsidR="0005094C" w:rsidRDefault="0005094C" w:rsidP="00C0356F">
      <w:pPr>
        <w:spacing w:afterLines="50" w:after="156" w:line="220" w:lineRule="atLeast"/>
        <w:rPr>
          <w:rFonts w:ascii="宋体" w:eastAsia="宋体" w:hAnsi="宋体"/>
          <w:szCs w:val="21"/>
          <w:vertAlign w:val="superscript"/>
        </w:rPr>
      </w:pPr>
      <w:r>
        <w:rPr>
          <w:rFonts w:ascii="宋体" w:eastAsia="宋体" w:hAnsi="宋体" w:hint="eastAsia"/>
          <w:b/>
          <w:szCs w:val="21"/>
        </w:rPr>
        <w:t>沈楠</w:t>
      </w:r>
      <w:r>
        <w:rPr>
          <w:rFonts w:ascii="宋体" w:eastAsia="宋体" w:hAnsi="宋体" w:hint="eastAsia"/>
          <w:szCs w:val="21"/>
          <w:vertAlign w:val="superscript"/>
        </w:rPr>
        <w:t>1</w:t>
      </w:r>
      <w:r>
        <w:rPr>
          <w:rFonts w:ascii="宋体" w:eastAsia="宋体" w:hAnsi="宋体" w:hint="eastAsia"/>
          <w:b/>
          <w:szCs w:val="21"/>
        </w:rPr>
        <w:t xml:space="preserve">  陈钢</w:t>
      </w:r>
      <w:r>
        <w:rPr>
          <w:rFonts w:ascii="宋体" w:eastAsia="宋体" w:hAnsi="宋体"/>
          <w:szCs w:val="21"/>
          <w:vertAlign w:val="superscript"/>
        </w:rPr>
        <w:t>1.2</w:t>
      </w:r>
      <w:r>
        <w:rPr>
          <w:rFonts w:ascii="宋体" w:eastAsia="宋体" w:hAnsi="宋体" w:hint="eastAsia"/>
          <w:szCs w:val="21"/>
          <w:vertAlign w:val="superscript"/>
        </w:rPr>
        <w:t xml:space="preserve">  </w:t>
      </w:r>
    </w:p>
    <w:p w14:paraId="67471208" w14:textId="77777777" w:rsidR="00C0356F" w:rsidRPr="00C0356F" w:rsidRDefault="00C0356F" w:rsidP="00C0356F">
      <w:pPr>
        <w:spacing w:afterLines="50" w:after="156" w:line="220" w:lineRule="atLeast"/>
        <w:rPr>
          <w:rFonts w:ascii="宋体" w:eastAsia="宋体" w:hAnsi="宋体"/>
          <w:szCs w:val="21"/>
          <w:vertAlign w:val="superscript"/>
        </w:rPr>
      </w:pPr>
    </w:p>
    <w:p w14:paraId="6ABD66F9" w14:textId="72CC54C3" w:rsidR="0005094C" w:rsidRDefault="0005094C" w:rsidP="0005094C">
      <w:pPr>
        <w:spacing w:line="220" w:lineRule="atLeast"/>
        <w:rPr>
          <w:rFonts w:ascii="宋体" w:eastAsia="宋体" w:hAnsi="宋体"/>
          <w:sz w:val="18"/>
          <w:szCs w:val="18"/>
          <w:vertAlign w:val="superscript"/>
        </w:rPr>
      </w:pPr>
      <w:r>
        <w:rPr>
          <w:rFonts w:ascii="仿宋" w:eastAsia="仿宋" w:hAnsi="仿宋" w:hint="eastAsia"/>
          <w:sz w:val="18"/>
          <w:szCs w:val="18"/>
        </w:rPr>
        <w:t>1 南京航空航天大学计算机学院 南京 2</w:t>
      </w:r>
      <w:r>
        <w:rPr>
          <w:rFonts w:ascii="仿宋" w:eastAsia="仿宋" w:hAnsi="仿宋"/>
          <w:sz w:val="18"/>
          <w:szCs w:val="18"/>
        </w:rPr>
        <w:t>10000</w:t>
      </w:r>
      <w:r>
        <w:rPr>
          <w:rFonts w:ascii="宋体" w:eastAsia="宋体" w:hAnsi="宋体"/>
          <w:sz w:val="18"/>
          <w:szCs w:val="18"/>
          <w:vertAlign w:val="superscript"/>
        </w:rPr>
        <w:t xml:space="preserve"> </w:t>
      </w:r>
    </w:p>
    <w:p w14:paraId="7F245A16" w14:textId="77777777" w:rsidR="0005094C" w:rsidRDefault="0005094C" w:rsidP="0005094C">
      <w:pPr>
        <w:spacing w:line="220" w:lineRule="atLeast"/>
        <w:rPr>
          <w:rFonts w:ascii="仿宋" w:eastAsia="仿宋" w:hAnsi="仿宋"/>
          <w:sz w:val="18"/>
          <w:szCs w:val="18"/>
        </w:rPr>
      </w:pPr>
      <w:r>
        <w:rPr>
          <w:rFonts w:ascii="仿宋" w:eastAsia="仿宋" w:hAnsi="仿宋" w:hint="eastAsia"/>
          <w:sz w:val="18"/>
          <w:szCs w:val="18"/>
        </w:rPr>
        <w:t xml:space="preserve">2 </w:t>
      </w:r>
      <w:r w:rsidRPr="00C7619C">
        <w:rPr>
          <w:rFonts w:ascii="仿宋" w:eastAsia="仿宋" w:hAnsi="仿宋" w:hint="eastAsia"/>
          <w:sz w:val="18"/>
          <w:szCs w:val="18"/>
        </w:rPr>
        <w:t>北京京航计算与通信研究所</w:t>
      </w:r>
      <w:r>
        <w:rPr>
          <w:rFonts w:ascii="仿宋" w:eastAsia="仿宋" w:hAnsi="仿宋" w:hint="eastAsia"/>
          <w:sz w:val="18"/>
          <w:szCs w:val="18"/>
        </w:rPr>
        <w:t xml:space="preserve"> </w:t>
      </w:r>
      <w:r w:rsidRPr="00C7619C">
        <w:rPr>
          <w:rFonts w:ascii="仿宋" w:eastAsia="仿宋" w:hAnsi="仿宋" w:hint="eastAsia"/>
          <w:sz w:val="18"/>
          <w:szCs w:val="18"/>
        </w:rPr>
        <w:t>北京100074</w:t>
      </w:r>
    </w:p>
    <w:p w14:paraId="479EC173" w14:textId="1001C4D9" w:rsidR="0005094C" w:rsidRDefault="0005094C" w:rsidP="0005094C">
      <w:pPr>
        <w:spacing w:line="220" w:lineRule="atLeast"/>
        <w:rPr>
          <w:rFonts w:ascii="仿宋" w:eastAsia="仿宋" w:hAnsi="仿宋"/>
          <w:sz w:val="18"/>
          <w:szCs w:val="18"/>
        </w:rPr>
      </w:pPr>
      <w:r>
        <w:rPr>
          <w:rFonts w:ascii="仿宋" w:eastAsia="仿宋" w:hAnsi="仿宋" w:hint="eastAsia"/>
          <w:sz w:val="18"/>
          <w:szCs w:val="18"/>
        </w:rPr>
        <w:t>（第一作者</w:t>
      </w:r>
      <w:r w:rsidR="00C0356F">
        <w:rPr>
          <w:rFonts w:ascii="仿宋" w:eastAsia="仿宋" w:hAnsi="仿宋" w:hint="eastAsia"/>
          <w:sz w:val="18"/>
          <w:szCs w:val="18"/>
        </w:rPr>
        <w:t xml:space="preserve"> </w:t>
      </w:r>
      <w:r>
        <w:rPr>
          <w:rFonts w:ascii="仿宋" w:eastAsia="仿宋" w:hAnsi="仿宋" w:hint="eastAsia"/>
          <w:sz w:val="18"/>
          <w:szCs w:val="18"/>
        </w:rPr>
        <w:t>Email</w:t>
      </w:r>
      <w:r w:rsidR="00214A33">
        <w:rPr>
          <w:rFonts w:ascii="仿宋" w:eastAsia="仿宋" w:hAnsi="仿宋"/>
          <w:sz w:val="18"/>
          <w:szCs w:val="18"/>
        </w:rPr>
        <w:t xml:space="preserve"> 2257776063@qq.com  </w:t>
      </w:r>
      <w:r w:rsidR="00214A33">
        <w:rPr>
          <w:rFonts w:ascii="仿宋" w:eastAsia="仿宋" w:hAnsi="仿宋" w:hint="eastAsia"/>
          <w:sz w:val="18"/>
          <w:szCs w:val="18"/>
        </w:rPr>
        <w:t xml:space="preserve">联系电话 </w:t>
      </w:r>
      <w:r w:rsidR="00214A33">
        <w:rPr>
          <w:rFonts w:ascii="仿宋" w:eastAsia="仿宋" w:hAnsi="仿宋"/>
          <w:sz w:val="18"/>
          <w:szCs w:val="18"/>
        </w:rPr>
        <w:t>15094319467</w:t>
      </w:r>
      <w:r>
        <w:rPr>
          <w:rFonts w:ascii="仿宋" w:eastAsia="仿宋" w:hAnsi="仿宋" w:hint="eastAsia"/>
          <w:sz w:val="18"/>
          <w:szCs w:val="18"/>
        </w:rPr>
        <w:t>）</w:t>
      </w:r>
    </w:p>
    <w:p w14:paraId="4C2A0517" w14:textId="77777777" w:rsidR="0005094C" w:rsidRPr="0005094C" w:rsidRDefault="0005094C" w:rsidP="0005094C">
      <w:pPr>
        <w:spacing w:line="220" w:lineRule="atLeast"/>
        <w:rPr>
          <w:rFonts w:ascii="仿宋" w:eastAsia="仿宋" w:hAnsi="仿宋"/>
          <w:sz w:val="18"/>
          <w:szCs w:val="18"/>
        </w:rPr>
      </w:pPr>
    </w:p>
    <w:p w14:paraId="5DFDE131" w14:textId="231DE7AA" w:rsidR="007D5DB3" w:rsidRDefault="009F0C51">
      <w:pPr>
        <w:rPr>
          <w:rFonts w:ascii="宋体" w:eastAsia="宋体" w:hAnsi="宋体"/>
          <w:color w:val="000000"/>
          <w:sz w:val="18"/>
          <w:szCs w:val="18"/>
        </w:rPr>
      </w:pPr>
      <w:r w:rsidRPr="0005094C">
        <w:rPr>
          <w:rFonts w:ascii="仿宋" w:eastAsia="仿宋" w:hAnsi="仿宋" w:cs="Times New Roman" w:hint="eastAsia"/>
          <w:b/>
          <w:kern w:val="0"/>
          <w:sz w:val="18"/>
          <w:szCs w:val="18"/>
        </w:rPr>
        <w:t>摘要：</w:t>
      </w:r>
      <w:bookmarkStart w:id="0" w:name="_Hlk90297446"/>
      <w:r w:rsidRPr="0005094C">
        <w:rPr>
          <w:rFonts w:ascii="仿宋" w:eastAsia="仿宋" w:hAnsi="仿宋" w:cs="Times New Roman" w:hint="eastAsia"/>
          <w:color w:val="000000"/>
          <w:kern w:val="0"/>
          <w:sz w:val="18"/>
          <w:szCs w:val="18"/>
        </w:rPr>
        <w:t>矩阵是一种在计算机科学中应用广泛的数据结构，其运算正确性具有重要的意义。矩阵求逆在矩阵形式化工作当中，</w:t>
      </w:r>
      <w:r w:rsidR="008E4614" w:rsidRPr="0005094C">
        <w:rPr>
          <w:rFonts w:ascii="仿宋" w:eastAsia="仿宋" w:hAnsi="仿宋" w:cs="Times New Roman" w:hint="eastAsia"/>
          <w:color w:val="000000"/>
          <w:kern w:val="0"/>
          <w:sz w:val="18"/>
          <w:szCs w:val="18"/>
        </w:rPr>
        <w:t>缺乏合理且实用的形式化工作</w:t>
      </w:r>
      <w:r w:rsidRPr="0005094C">
        <w:rPr>
          <w:rFonts w:ascii="仿宋" w:eastAsia="仿宋" w:hAnsi="仿宋" w:cs="Times New Roman" w:hint="eastAsia"/>
          <w:color w:val="000000"/>
          <w:kern w:val="0"/>
          <w:sz w:val="18"/>
          <w:szCs w:val="18"/>
        </w:rPr>
        <w:t>。其原因在于，工程中现有的两种常见求逆方法</w:t>
      </w:r>
      <w:r w:rsidR="006E5BEB" w:rsidRPr="0005094C">
        <w:rPr>
          <w:rFonts w:ascii="仿宋" w:eastAsia="仿宋" w:hAnsi="仿宋" w:cs="Times New Roman" w:hint="eastAsia"/>
          <w:color w:val="000000"/>
          <w:kern w:val="0"/>
          <w:sz w:val="18"/>
          <w:szCs w:val="18"/>
        </w:rPr>
        <w:t>的</w:t>
      </w:r>
      <w:r w:rsidRPr="0005094C">
        <w:rPr>
          <w:rFonts w:ascii="仿宋" w:eastAsia="仿宋" w:hAnsi="仿宋" w:cs="Times New Roman" w:hint="eastAsia"/>
          <w:color w:val="000000"/>
          <w:kern w:val="0"/>
          <w:sz w:val="18"/>
          <w:szCs w:val="18"/>
        </w:rPr>
        <w:t>形式化均存在难点。第一种是基于伴随矩阵求解方法，难点在于无法形式化地表示</w:t>
      </w:r>
      <w:r w:rsidRPr="0005094C">
        <w:rPr>
          <w:rFonts w:ascii="仿宋" w:eastAsia="仿宋" w:hAnsi="仿宋" w:cs="Times New Roman"/>
          <w:color w:val="000000"/>
          <w:kern w:val="0"/>
          <w:sz w:val="18"/>
          <w:szCs w:val="18"/>
        </w:rPr>
        <w:t>n</w:t>
      </w:r>
      <w:r w:rsidRPr="0005094C">
        <w:rPr>
          <w:rFonts w:ascii="仿宋" w:eastAsia="仿宋" w:hAnsi="仿宋" w:cs="Times New Roman" w:hint="eastAsia"/>
          <w:color w:val="000000"/>
          <w:kern w:val="0"/>
          <w:sz w:val="18"/>
          <w:szCs w:val="18"/>
        </w:rPr>
        <w:t>*</w:t>
      </w:r>
      <w:r w:rsidRPr="0005094C">
        <w:rPr>
          <w:rFonts w:ascii="仿宋" w:eastAsia="仿宋" w:hAnsi="仿宋" w:cs="Times New Roman"/>
          <w:color w:val="000000"/>
          <w:kern w:val="0"/>
          <w:sz w:val="18"/>
          <w:szCs w:val="18"/>
        </w:rPr>
        <w:t>n矩阵的子矩阵</w:t>
      </w:r>
      <w:r w:rsidRPr="0005094C">
        <w:rPr>
          <w:rFonts w:ascii="仿宋" w:eastAsia="仿宋" w:hAnsi="仿宋" w:cs="Times New Roman" w:hint="eastAsia"/>
          <w:color w:val="000000"/>
          <w:kern w:val="0"/>
          <w:sz w:val="18"/>
          <w:szCs w:val="18"/>
        </w:rPr>
        <w:t>，导致构建余子式组成的矩阵十分困难，因此难以实现伴随矩阵求解逆矩阵形式化；第二种称作高斯约旦初等变换求解法，难点在于构造初等矩阵及其操作函数</w:t>
      </w:r>
      <w:r w:rsidR="006E5BEB" w:rsidRPr="0005094C">
        <w:rPr>
          <w:rFonts w:ascii="仿宋" w:eastAsia="仿宋" w:hAnsi="仿宋" w:cs="Times New Roman" w:hint="eastAsia"/>
          <w:color w:val="000000"/>
          <w:kern w:val="0"/>
          <w:sz w:val="18"/>
          <w:szCs w:val="18"/>
        </w:rPr>
        <w:t>。</w:t>
      </w:r>
      <w:r w:rsidR="00F638D7" w:rsidRPr="0005094C">
        <w:rPr>
          <w:rFonts w:ascii="仿宋" w:eastAsia="仿宋" w:hAnsi="仿宋" w:cs="Times New Roman" w:hint="eastAsia"/>
          <w:color w:val="000000"/>
          <w:kern w:val="0"/>
          <w:sz w:val="18"/>
          <w:szCs w:val="18"/>
        </w:rPr>
        <w:t>若</w:t>
      </w:r>
      <w:r w:rsidR="002F4EF5" w:rsidRPr="0005094C">
        <w:rPr>
          <w:rFonts w:ascii="仿宋" w:eastAsia="仿宋" w:hAnsi="仿宋" w:cs="Times New Roman" w:hint="eastAsia"/>
          <w:color w:val="000000"/>
          <w:kern w:val="0"/>
          <w:sz w:val="18"/>
          <w:szCs w:val="18"/>
        </w:rPr>
        <w:t>使用</w:t>
      </w:r>
      <w:r w:rsidR="00F638D7" w:rsidRPr="0005094C">
        <w:rPr>
          <w:rFonts w:ascii="仿宋" w:eastAsia="仿宋" w:hAnsi="仿宋" w:cs="Times New Roman"/>
          <w:color w:val="000000"/>
          <w:kern w:val="0"/>
          <w:sz w:val="18"/>
          <w:szCs w:val="18"/>
        </w:rPr>
        <w:t>Coq</w:t>
      </w:r>
      <w:r w:rsidR="002F4EF5" w:rsidRPr="0005094C">
        <w:rPr>
          <w:rFonts w:ascii="仿宋" w:eastAsia="仿宋" w:hAnsi="仿宋" w:cs="Times New Roman" w:hint="eastAsia"/>
          <w:color w:val="000000"/>
          <w:kern w:val="0"/>
          <w:sz w:val="18"/>
          <w:szCs w:val="18"/>
        </w:rPr>
        <w:t>归纳结构设计</w:t>
      </w:r>
      <w:r w:rsidR="008E4614" w:rsidRPr="0005094C">
        <w:rPr>
          <w:rFonts w:ascii="仿宋" w:eastAsia="仿宋" w:hAnsi="仿宋" w:cs="Times New Roman" w:hint="eastAsia"/>
          <w:color w:val="000000"/>
          <w:kern w:val="0"/>
          <w:sz w:val="18"/>
          <w:szCs w:val="18"/>
        </w:rPr>
        <w:t>操作函数</w:t>
      </w:r>
      <w:r w:rsidR="00F638D7" w:rsidRPr="0005094C">
        <w:rPr>
          <w:rFonts w:ascii="仿宋" w:eastAsia="仿宋" w:hAnsi="仿宋" w:cs="Times New Roman" w:hint="eastAsia"/>
          <w:color w:val="000000"/>
          <w:kern w:val="0"/>
          <w:sz w:val="18"/>
          <w:szCs w:val="18"/>
        </w:rPr>
        <w:t>，即</w:t>
      </w:r>
      <w:r w:rsidR="002F4EF5" w:rsidRPr="0005094C">
        <w:rPr>
          <w:rFonts w:ascii="仿宋" w:eastAsia="仿宋" w:hAnsi="仿宋" w:cs="Times New Roman" w:hint="eastAsia"/>
          <w:color w:val="000000"/>
          <w:kern w:val="0"/>
          <w:sz w:val="18"/>
          <w:szCs w:val="18"/>
        </w:rPr>
        <w:t>采用行优先填充</w:t>
      </w:r>
      <w:r w:rsidR="00F638D7" w:rsidRPr="0005094C">
        <w:rPr>
          <w:rFonts w:ascii="仿宋" w:eastAsia="仿宋" w:hAnsi="仿宋" w:cs="Times New Roman" w:hint="eastAsia"/>
          <w:color w:val="000000"/>
          <w:kern w:val="0"/>
          <w:sz w:val="18"/>
          <w:szCs w:val="18"/>
        </w:rPr>
        <w:t>二维表</w:t>
      </w:r>
      <w:r w:rsidR="002F4EF5" w:rsidRPr="0005094C">
        <w:rPr>
          <w:rFonts w:ascii="仿宋" w:eastAsia="仿宋" w:hAnsi="仿宋" w:cs="Times New Roman" w:hint="eastAsia"/>
          <w:color w:val="000000"/>
          <w:kern w:val="0"/>
          <w:sz w:val="18"/>
          <w:szCs w:val="18"/>
        </w:rPr>
        <w:t>的思想，</w:t>
      </w:r>
      <w:r w:rsidR="00F638D7" w:rsidRPr="0005094C">
        <w:rPr>
          <w:rFonts w:ascii="仿宋" w:eastAsia="仿宋" w:hAnsi="仿宋" w:cs="Times New Roman" w:hint="eastAsia"/>
          <w:color w:val="000000"/>
          <w:kern w:val="0"/>
          <w:sz w:val="18"/>
          <w:szCs w:val="18"/>
        </w:rPr>
        <w:t>将</w:t>
      </w:r>
      <w:r w:rsidR="002F4EF5" w:rsidRPr="0005094C">
        <w:rPr>
          <w:rFonts w:ascii="仿宋" w:eastAsia="仿宋" w:hAnsi="仿宋" w:cs="Times New Roman" w:hint="eastAsia"/>
          <w:color w:val="000000"/>
          <w:kern w:val="0"/>
          <w:sz w:val="18"/>
          <w:szCs w:val="18"/>
        </w:rPr>
        <w:t>舍弃列维度对于二维表的描述信息</w:t>
      </w:r>
      <w:r w:rsidR="00F638D7" w:rsidRPr="0005094C">
        <w:rPr>
          <w:rFonts w:ascii="仿宋" w:eastAsia="仿宋" w:hAnsi="仿宋" w:cs="Times New Roman" w:hint="eastAsia"/>
          <w:color w:val="000000"/>
          <w:kern w:val="0"/>
          <w:sz w:val="18"/>
          <w:szCs w:val="18"/>
        </w:rPr>
        <w:t>，</w:t>
      </w:r>
      <w:r w:rsidR="002F4EF5" w:rsidRPr="0005094C">
        <w:rPr>
          <w:rFonts w:ascii="仿宋" w:eastAsia="仿宋" w:hAnsi="仿宋" w:cs="Times New Roman" w:hint="eastAsia"/>
          <w:color w:val="000000"/>
          <w:kern w:val="0"/>
          <w:sz w:val="18"/>
          <w:szCs w:val="18"/>
        </w:rPr>
        <w:t>使得操作函数分支过多、</w:t>
      </w:r>
      <w:r w:rsidRPr="0005094C">
        <w:rPr>
          <w:rFonts w:ascii="仿宋" w:eastAsia="仿宋" w:hAnsi="仿宋" w:cs="Times New Roman" w:hint="eastAsia"/>
          <w:color w:val="000000"/>
          <w:kern w:val="0"/>
          <w:sz w:val="18"/>
          <w:szCs w:val="18"/>
        </w:rPr>
        <w:t>需要设计复杂的归纳结构，</w:t>
      </w:r>
      <w:r w:rsidR="002F4EF5" w:rsidRPr="0005094C">
        <w:rPr>
          <w:rFonts w:ascii="仿宋" w:eastAsia="仿宋" w:hAnsi="仿宋" w:cs="Times New Roman" w:hint="eastAsia"/>
          <w:color w:val="000000"/>
          <w:kern w:val="0"/>
          <w:sz w:val="18"/>
          <w:szCs w:val="18"/>
        </w:rPr>
        <w:t>导致后续</w:t>
      </w:r>
      <w:r w:rsidR="00700130" w:rsidRPr="0005094C">
        <w:rPr>
          <w:rFonts w:ascii="仿宋" w:eastAsia="仿宋" w:hAnsi="仿宋" w:cs="Times New Roman" w:hint="eastAsia"/>
          <w:color w:val="000000"/>
          <w:kern w:val="0"/>
          <w:sz w:val="18"/>
          <w:szCs w:val="18"/>
        </w:rPr>
        <w:t>形式化验证</w:t>
      </w:r>
      <w:r w:rsidR="002F4EF5" w:rsidRPr="0005094C">
        <w:rPr>
          <w:rFonts w:ascii="仿宋" w:eastAsia="仿宋" w:hAnsi="仿宋" w:cs="Times New Roman" w:hint="eastAsia"/>
          <w:color w:val="000000"/>
          <w:kern w:val="0"/>
          <w:sz w:val="18"/>
          <w:szCs w:val="18"/>
        </w:rPr>
        <w:t>无法进行</w:t>
      </w:r>
      <w:r w:rsidRPr="0005094C">
        <w:rPr>
          <w:rFonts w:ascii="仿宋" w:eastAsia="仿宋" w:hAnsi="仿宋" w:cs="Times New Roman" w:hint="eastAsia"/>
          <w:color w:val="000000"/>
          <w:kern w:val="0"/>
          <w:sz w:val="18"/>
          <w:szCs w:val="18"/>
        </w:rPr>
        <w:t>。</w:t>
      </w:r>
      <w:r w:rsidR="006E5BEB" w:rsidRPr="0005094C">
        <w:rPr>
          <w:rFonts w:ascii="仿宋" w:eastAsia="仿宋" w:hAnsi="仿宋" w:cs="Times New Roman" w:hint="eastAsia"/>
          <w:color w:val="000000"/>
          <w:kern w:val="0"/>
          <w:sz w:val="18"/>
          <w:szCs w:val="18"/>
        </w:rPr>
        <w:t>本</w:t>
      </w:r>
      <w:r w:rsidRPr="0005094C">
        <w:rPr>
          <w:rFonts w:ascii="仿宋" w:eastAsia="仿宋" w:hAnsi="仿宋" w:cs="Times New Roman" w:hint="eastAsia"/>
          <w:color w:val="000000"/>
          <w:kern w:val="0"/>
          <w:sz w:val="18"/>
          <w:szCs w:val="18"/>
        </w:rPr>
        <w:t>文</w:t>
      </w:r>
      <w:bookmarkStart w:id="1" w:name="OLE_LINK2"/>
      <w:r w:rsidR="00F638D7" w:rsidRPr="0005094C">
        <w:rPr>
          <w:rFonts w:ascii="仿宋" w:eastAsia="仿宋" w:hAnsi="仿宋" w:cs="Times New Roman" w:hint="eastAsia"/>
          <w:color w:val="000000"/>
          <w:kern w:val="0"/>
          <w:sz w:val="18"/>
          <w:szCs w:val="18"/>
        </w:rPr>
        <w:t>提出</w:t>
      </w:r>
      <w:r w:rsidRPr="0005094C">
        <w:rPr>
          <w:rFonts w:ascii="仿宋" w:eastAsia="仿宋" w:hAnsi="仿宋" w:cs="Times New Roman" w:hint="eastAsia"/>
          <w:color w:val="000000"/>
          <w:kern w:val="0"/>
          <w:sz w:val="18"/>
          <w:szCs w:val="18"/>
        </w:rPr>
        <w:t>了</w:t>
      </w:r>
      <w:r w:rsidR="00F638D7" w:rsidRPr="0005094C">
        <w:rPr>
          <w:rFonts w:ascii="仿宋" w:eastAsia="仿宋" w:hAnsi="仿宋" w:cs="Times New Roman" w:hint="eastAsia"/>
          <w:color w:val="000000"/>
          <w:kern w:val="0"/>
          <w:sz w:val="18"/>
          <w:szCs w:val="18"/>
        </w:rPr>
        <w:t>基于记录的</w:t>
      </w:r>
      <w:r w:rsidRPr="0005094C">
        <w:rPr>
          <w:rFonts w:ascii="仿宋" w:eastAsia="仿宋" w:hAnsi="仿宋" w:cs="Times New Roman" w:hint="eastAsia"/>
          <w:color w:val="000000"/>
          <w:kern w:val="0"/>
          <w:sz w:val="18"/>
          <w:szCs w:val="18"/>
        </w:rPr>
        <w:t>矩阵函数构建</w:t>
      </w:r>
      <w:bookmarkEnd w:id="1"/>
      <w:r w:rsidR="00172FDA">
        <w:rPr>
          <w:rFonts w:ascii="仿宋" w:eastAsia="仿宋" w:hAnsi="仿宋" w:cs="Times New Roman" w:hint="eastAsia"/>
          <w:color w:val="000000"/>
          <w:kern w:val="0"/>
          <w:sz w:val="18"/>
          <w:szCs w:val="18"/>
        </w:rPr>
        <w:t>法，</w:t>
      </w:r>
      <w:r w:rsidR="00F638D7" w:rsidRPr="0005094C">
        <w:rPr>
          <w:rFonts w:ascii="仿宋" w:eastAsia="仿宋" w:hAnsi="仿宋" w:cs="Times New Roman" w:hint="eastAsia"/>
          <w:color w:val="000000"/>
          <w:kern w:val="0"/>
          <w:sz w:val="18"/>
          <w:szCs w:val="18"/>
        </w:rPr>
        <w:t>使用行列两种维度同时</w:t>
      </w:r>
      <w:r w:rsidRPr="0005094C">
        <w:rPr>
          <w:rFonts w:ascii="仿宋" w:eastAsia="仿宋" w:hAnsi="仿宋" w:cs="Times New Roman" w:hint="eastAsia"/>
          <w:color w:val="000000"/>
          <w:kern w:val="0"/>
          <w:sz w:val="18"/>
          <w:szCs w:val="18"/>
        </w:rPr>
        <w:t>描述矩阵，而使得构造并证明初等矩阵成为可</w:t>
      </w:r>
      <w:r w:rsidR="00172FDA">
        <w:rPr>
          <w:rFonts w:ascii="仿宋" w:eastAsia="仿宋" w:hAnsi="仿宋" w:cs="Times New Roman" w:hint="eastAsia"/>
          <w:color w:val="000000"/>
          <w:kern w:val="0"/>
          <w:sz w:val="18"/>
          <w:szCs w:val="18"/>
        </w:rPr>
        <w:t>能，</w:t>
      </w:r>
      <w:r w:rsidR="00DA2888" w:rsidRPr="0005094C">
        <w:rPr>
          <w:rFonts w:ascii="仿宋" w:eastAsia="仿宋" w:hAnsi="仿宋" w:cs="Times New Roman" w:hint="eastAsia"/>
          <w:color w:val="000000"/>
          <w:kern w:val="0"/>
          <w:sz w:val="18"/>
          <w:szCs w:val="18"/>
        </w:rPr>
        <w:t>在此基础上</w:t>
      </w:r>
      <w:r w:rsidRPr="0005094C">
        <w:rPr>
          <w:rFonts w:ascii="仿宋" w:eastAsia="仿宋" w:hAnsi="仿宋" w:cs="Times New Roman" w:hint="eastAsia"/>
          <w:color w:val="000000"/>
          <w:kern w:val="0"/>
          <w:sz w:val="18"/>
          <w:szCs w:val="18"/>
        </w:rPr>
        <w:t>实现了在Coq系统中基于高斯约旦消元法的矩阵求逆的形式化</w:t>
      </w:r>
      <w:r w:rsidR="00700130" w:rsidRPr="0005094C">
        <w:rPr>
          <w:rFonts w:ascii="仿宋" w:eastAsia="仿宋" w:hAnsi="仿宋" w:cs="Times New Roman" w:hint="eastAsia"/>
          <w:color w:val="000000"/>
          <w:kern w:val="0"/>
          <w:sz w:val="18"/>
          <w:szCs w:val="18"/>
        </w:rPr>
        <w:t>工作</w:t>
      </w:r>
      <w:r w:rsidRPr="0005094C">
        <w:rPr>
          <w:rFonts w:ascii="仿宋" w:eastAsia="仿宋" w:hAnsi="仿宋" w:cs="Times New Roman" w:hint="eastAsia"/>
          <w:color w:val="000000"/>
          <w:kern w:val="0"/>
          <w:sz w:val="18"/>
          <w:szCs w:val="18"/>
        </w:rPr>
        <w:t>。</w:t>
      </w:r>
      <w:bookmarkStart w:id="2" w:name="OLE_LINK3"/>
      <w:r w:rsidRPr="0005094C">
        <w:rPr>
          <w:rFonts w:ascii="仿宋" w:eastAsia="仿宋" w:hAnsi="仿宋" w:cs="Times New Roman" w:hint="eastAsia"/>
          <w:color w:val="000000"/>
          <w:kern w:val="0"/>
          <w:sz w:val="18"/>
          <w:szCs w:val="18"/>
        </w:rPr>
        <w:t>以一种代价更小且时间复杂度更低的方式，</w:t>
      </w:r>
      <w:r w:rsidR="00C63CA5" w:rsidRPr="0005094C">
        <w:rPr>
          <w:rFonts w:ascii="仿宋" w:eastAsia="仿宋" w:hAnsi="仿宋" w:cs="Times New Roman" w:hint="eastAsia"/>
          <w:color w:val="000000"/>
          <w:kern w:val="0"/>
          <w:sz w:val="18"/>
          <w:szCs w:val="18"/>
        </w:rPr>
        <w:t>实现了首个形式化</w:t>
      </w:r>
      <w:r w:rsidR="00783059">
        <w:rPr>
          <w:rFonts w:ascii="仿宋" w:eastAsia="仿宋" w:hAnsi="仿宋" w:cs="Times New Roman" w:hint="eastAsia"/>
          <w:color w:val="000000"/>
          <w:kern w:val="0"/>
          <w:sz w:val="18"/>
          <w:szCs w:val="18"/>
        </w:rPr>
        <w:t>验证下的软件</w:t>
      </w:r>
      <w:r w:rsidR="0051333A">
        <w:rPr>
          <w:rFonts w:ascii="仿宋" w:eastAsia="仿宋" w:hAnsi="仿宋" w:cs="Times New Roman" w:hint="eastAsia"/>
          <w:color w:val="000000"/>
          <w:kern w:val="0"/>
          <w:sz w:val="18"/>
          <w:szCs w:val="18"/>
        </w:rPr>
        <w:t>逆</w:t>
      </w:r>
      <w:r w:rsidR="00C63CA5" w:rsidRPr="0005094C">
        <w:rPr>
          <w:rFonts w:ascii="仿宋" w:eastAsia="仿宋" w:hAnsi="仿宋" w:cs="Times New Roman" w:hint="eastAsia"/>
          <w:color w:val="000000"/>
          <w:kern w:val="0"/>
          <w:sz w:val="18"/>
          <w:szCs w:val="18"/>
        </w:rPr>
        <w:t>矩阵函数库</w:t>
      </w:r>
      <w:r w:rsidRPr="0005094C">
        <w:rPr>
          <w:rFonts w:ascii="仿宋" w:eastAsia="仿宋" w:hAnsi="仿宋" w:cs="Times New Roman" w:hint="eastAsia"/>
          <w:color w:val="000000"/>
          <w:kern w:val="0"/>
          <w:sz w:val="18"/>
          <w:szCs w:val="18"/>
        </w:rPr>
        <w:t>。</w:t>
      </w:r>
      <w:bookmarkEnd w:id="0"/>
      <w:bookmarkEnd w:id="2"/>
    </w:p>
    <w:p w14:paraId="0070E7C6" w14:textId="77777777" w:rsidR="00C63CA5" w:rsidRPr="0051333A" w:rsidRDefault="00C63CA5">
      <w:pPr>
        <w:rPr>
          <w:rFonts w:ascii="宋体" w:eastAsia="宋体" w:hAnsi="宋体"/>
          <w:color w:val="000000"/>
          <w:sz w:val="18"/>
          <w:szCs w:val="18"/>
        </w:rPr>
      </w:pPr>
    </w:p>
    <w:p w14:paraId="6FB4EAF7" w14:textId="2FE66E80" w:rsidR="007D5DB3" w:rsidRPr="0005094C" w:rsidRDefault="009F0C51">
      <w:pPr>
        <w:rPr>
          <w:rFonts w:ascii="宋体" w:eastAsia="宋体" w:hAnsi="宋体" w:cs="Times New Roman"/>
          <w:color w:val="000000"/>
          <w:kern w:val="0"/>
          <w:sz w:val="18"/>
          <w:szCs w:val="18"/>
        </w:rPr>
      </w:pPr>
      <w:r w:rsidRPr="0005094C">
        <w:rPr>
          <w:rFonts w:ascii="宋体" w:eastAsia="宋体" w:hAnsi="宋体" w:cs="Times New Roman" w:hint="eastAsia"/>
          <w:b/>
          <w:kern w:val="0"/>
          <w:sz w:val="18"/>
          <w:szCs w:val="18"/>
        </w:rPr>
        <w:t>关键词：</w:t>
      </w:r>
      <w:bookmarkStart w:id="3" w:name="_Hlk90297473"/>
      <w:bookmarkStart w:id="4" w:name="_Hlk98232833"/>
      <w:r w:rsidRPr="0005094C">
        <w:rPr>
          <w:rFonts w:ascii="宋体" w:eastAsia="宋体" w:hAnsi="宋体" w:cs="Times New Roman" w:hint="eastAsia"/>
          <w:color w:val="000000"/>
          <w:kern w:val="0"/>
          <w:sz w:val="18"/>
          <w:szCs w:val="18"/>
        </w:rPr>
        <w:t>形式化验证，</w:t>
      </w:r>
      <w:r w:rsidR="00DA2888" w:rsidRPr="0005094C">
        <w:rPr>
          <w:rFonts w:ascii="宋体" w:eastAsia="宋体" w:hAnsi="宋体" w:cs="Times New Roman" w:hint="eastAsia"/>
          <w:color w:val="000000"/>
          <w:kern w:val="0"/>
          <w:sz w:val="18"/>
          <w:szCs w:val="18"/>
        </w:rPr>
        <w:t>形式化工程数学，</w:t>
      </w:r>
      <w:r w:rsidRPr="0005094C">
        <w:rPr>
          <w:rFonts w:ascii="宋体" w:eastAsia="宋体" w:hAnsi="宋体" w:cs="Times New Roman" w:hint="eastAsia"/>
          <w:color w:val="000000"/>
          <w:kern w:val="0"/>
          <w:sz w:val="18"/>
          <w:szCs w:val="18"/>
        </w:rPr>
        <w:t>逆矩阵形式化，Coq，</w:t>
      </w:r>
      <w:bookmarkEnd w:id="3"/>
      <w:bookmarkEnd w:id="4"/>
      <w:r w:rsidR="006F6A51" w:rsidRPr="0005094C">
        <w:rPr>
          <w:rFonts w:ascii="宋体" w:eastAsia="宋体" w:hAnsi="宋体" w:cs="Times New Roman" w:hint="eastAsia"/>
          <w:color w:val="000000"/>
          <w:kern w:val="0"/>
          <w:sz w:val="18"/>
          <w:szCs w:val="18"/>
        </w:rPr>
        <w:t>软件安全</w:t>
      </w:r>
    </w:p>
    <w:p w14:paraId="4F0C4F66" w14:textId="1F7B9968" w:rsidR="007D5DB3" w:rsidRDefault="007D5DB3"/>
    <w:p w14:paraId="264ED49F" w14:textId="77777777" w:rsidR="007D5DB3" w:rsidRPr="0005094C" w:rsidRDefault="009F0C51">
      <w:pPr>
        <w:rPr>
          <w:rFonts w:ascii="Times New Roman" w:eastAsia="黑体" w:hAnsi="Times New Roman" w:cs="Times New Roman"/>
          <w:b/>
          <w:kern w:val="0"/>
          <w:sz w:val="28"/>
          <w:szCs w:val="28"/>
        </w:rPr>
      </w:pPr>
      <w:r w:rsidRPr="0005094C">
        <w:rPr>
          <w:rFonts w:ascii="Times New Roman" w:eastAsia="黑体" w:hAnsi="Times New Roman" w:cs="Times New Roman"/>
          <w:b/>
          <w:kern w:val="0"/>
          <w:sz w:val="28"/>
          <w:szCs w:val="28"/>
        </w:rPr>
        <w:t>Formalization of inverse matrix operation based on Coq</w:t>
      </w:r>
    </w:p>
    <w:p w14:paraId="6759F44F" w14:textId="168E7996" w:rsidR="0005094C" w:rsidRDefault="0005094C" w:rsidP="0005094C">
      <w:pPr>
        <w:spacing w:beforeLines="50" w:before="156" w:line="220" w:lineRule="atLeast"/>
        <w:rPr>
          <w:rFonts w:ascii="Times New Roman" w:hAnsi="Times New Roman"/>
          <w:szCs w:val="21"/>
          <w:vertAlign w:val="superscript"/>
        </w:rPr>
      </w:pPr>
      <w:r>
        <w:rPr>
          <w:rFonts w:ascii="Times New Roman" w:hAnsi="Times New Roman"/>
          <w:szCs w:val="21"/>
        </w:rPr>
        <w:t>S</w:t>
      </w:r>
      <w:r>
        <w:rPr>
          <w:rFonts w:ascii="Times New Roman" w:hAnsi="Times New Roman" w:hint="eastAsia"/>
          <w:szCs w:val="21"/>
        </w:rPr>
        <w:t>hen-n</w:t>
      </w:r>
      <w:r>
        <w:rPr>
          <w:rFonts w:ascii="Times New Roman" w:hAnsi="Times New Roman"/>
          <w:szCs w:val="21"/>
        </w:rPr>
        <w:t>an</w:t>
      </w:r>
      <w:r>
        <w:rPr>
          <w:rFonts w:ascii="Times New Roman" w:hAnsi="Times New Roman"/>
          <w:szCs w:val="21"/>
          <w:vertAlign w:val="superscript"/>
        </w:rPr>
        <w:t>1</w:t>
      </w:r>
      <w:r>
        <w:rPr>
          <w:rFonts w:ascii="Times New Roman" w:hAnsi="Times New Roman" w:hint="eastAsia"/>
          <w:szCs w:val="21"/>
          <w:vertAlign w:val="superscript"/>
        </w:rPr>
        <w:t xml:space="preserve"> </w:t>
      </w:r>
      <w:r>
        <w:rPr>
          <w:rFonts w:ascii="宋体" w:eastAsia="宋体" w:hAnsi="宋体"/>
          <w:szCs w:val="21"/>
        </w:rPr>
        <w:t>，</w:t>
      </w:r>
      <w:r>
        <w:rPr>
          <w:rFonts w:ascii="Times New Roman" w:hAnsi="Times New Roman"/>
          <w:szCs w:val="21"/>
        </w:rPr>
        <w:t xml:space="preserve"> Chen</w:t>
      </w:r>
      <w:r>
        <w:rPr>
          <w:rFonts w:ascii="Times New Roman" w:hAnsi="Times New Roman" w:hint="eastAsia"/>
          <w:szCs w:val="21"/>
        </w:rPr>
        <w:t>-</w:t>
      </w:r>
      <w:r>
        <w:rPr>
          <w:rFonts w:ascii="Times New Roman" w:hAnsi="Times New Roman"/>
          <w:szCs w:val="21"/>
        </w:rPr>
        <w:t>gang</w:t>
      </w:r>
      <w:r>
        <w:rPr>
          <w:rFonts w:ascii="Times New Roman" w:hAnsi="Times New Roman"/>
          <w:szCs w:val="21"/>
          <w:vertAlign w:val="superscript"/>
        </w:rPr>
        <w:t>1,2</w:t>
      </w:r>
      <w:r>
        <w:rPr>
          <w:rFonts w:ascii="Times New Roman" w:hAnsi="Times New Roman"/>
          <w:szCs w:val="21"/>
        </w:rPr>
        <w:t xml:space="preserve">  </w:t>
      </w:r>
      <w:r>
        <w:rPr>
          <w:rFonts w:ascii="Times New Roman" w:hAnsi="Times New Roman" w:hint="eastAsia"/>
          <w:szCs w:val="21"/>
          <w:vertAlign w:val="superscript"/>
        </w:rPr>
        <w:t xml:space="preserve">  </w:t>
      </w:r>
    </w:p>
    <w:p w14:paraId="00FE5C09" w14:textId="72DB1C72" w:rsidR="0005094C" w:rsidRDefault="0005094C" w:rsidP="0005094C">
      <w:pPr>
        <w:spacing w:beforeLines="50" w:before="156" w:line="220" w:lineRule="atLeast"/>
        <w:rPr>
          <w:rFonts w:ascii="Times New Roman" w:hAnsi="Times New Roman"/>
          <w:sz w:val="18"/>
          <w:szCs w:val="18"/>
          <w:vertAlign w:val="superscript"/>
        </w:rPr>
      </w:pPr>
      <w:r>
        <w:rPr>
          <w:rFonts w:ascii="Times New Roman" w:hAnsi="Times New Roman"/>
          <w:sz w:val="18"/>
          <w:szCs w:val="18"/>
        </w:rPr>
        <w:t>1</w:t>
      </w:r>
      <w:r w:rsidRPr="00C7619C">
        <w:rPr>
          <w:rFonts w:hint="eastAsia"/>
        </w:rPr>
        <w:t xml:space="preserve"> </w:t>
      </w:r>
      <w:r w:rsidRPr="00C7619C">
        <w:rPr>
          <w:rFonts w:ascii="Times New Roman" w:hAnsi="Times New Roman" w:hint="eastAsia"/>
          <w:sz w:val="18"/>
          <w:szCs w:val="18"/>
        </w:rPr>
        <w:t xml:space="preserve">College of Computer Science and Technology , </w:t>
      </w:r>
      <w:bookmarkStart w:id="5" w:name="OLE_LINK5"/>
      <w:r w:rsidRPr="00C7619C">
        <w:rPr>
          <w:rFonts w:ascii="Times New Roman" w:hAnsi="Times New Roman" w:hint="eastAsia"/>
          <w:sz w:val="18"/>
          <w:szCs w:val="18"/>
        </w:rPr>
        <w:t>Nanjing University of Aeronautics and Astronautics</w:t>
      </w:r>
      <w:bookmarkEnd w:id="5"/>
      <w:r w:rsidRPr="00C7619C">
        <w:rPr>
          <w:rFonts w:ascii="Times New Roman" w:hAnsi="Times New Roman" w:hint="eastAsia"/>
          <w:sz w:val="18"/>
          <w:szCs w:val="18"/>
        </w:rPr>
        <w:t>，</w:t>
      </w:r>
      <w:r w:rsidRPr="00C7619C">
        <w:rPr>
          <w:rFonts w:ascii="Times New Roman" w:hAnsi="Times New Roman" w:hint="eastAsia"/>
          <w:sz w:val="18"/>
          <w:szCs w:val="18"/>
        </w:rPr>
        <w:t>Nanjing 210000</w:t>
      </w:r>
      <w:r w:rsidRPr="00C7619C">
        <w:rPr>
          <w:rFonts w:ascii="Times New Roman" w:hAnsi="Times New Roman" w:hint="eastAsia"/>
          <w:sz w:val="18"/>
          <w:szCs w:val="18"/>
        </w:rPr>
        <w:t>，</w:t>
      </w:r>
      <w:r w:rsidRPr="00C7619C">
        <w:rPr>
          <w:rFonts w:ascii="Times New Roman" w:hAnsi="Times New Roman" w:hint="eastAsia"/>
          <w:sz w:val="18"/>
          <w:szCs w:val="18"/>
        </w:rPr>
        <w:t>China</w:t>
      </w:r>
    </w:p>
    <w:p w14:paraId="391D76DF" w14:textId="2EE964F7" w:rsidR="0005094C" w:rsidRDefault="0005094C" w:rsidP="0005094C">
      <w:pPr>
        <w:pStyle w:val="DepartCorrespond"/>
        <w:ind w:left="65" w:hangingChars="36" w:hanging="65"/>
        <w:rPr>
          <w:sz w:val="18"/>
          <w:szCs w:val="18"/>
        </w:rPr>
      </w:pPr>
      <w:r>
        <w:rPr>
          <w:sz w:val="18"/>
          <w:szCs w:val="18"/>
        </w:rPr>
        <w:t xml:space="preserve">2 </w:t>
      </w:r>
      <w:r w:rsidRPr="004D584C">
        <w:rPr>
          <w:sz w:val="18"/>
          <w:szCs w:val="18"/>
        </w:rPr>
        <w:t>Beijing Jinghang Research Institute of Computing and Communication,Beijing 100074,China</w:t>
      </w:r>
    </w:p>
    <w:p w14:paraId="4AD3310B" w14:textId="77777777" w:rsidR="00C0356F" w:rsidRDefault="00C0356F" w:rsidP="0005094C">
      <w:pPr>
        <w:pStyle w:val="DepartCorrespond"/>
        <w:ind w:left="65" w:hangingChars="36" w:hanging="65"/>
        <w:rPr>
          <w:sz w:val="18"/>
          <w:szCs w:val="18"/>
        </w:rPr>
      </w:pPr>
    </w:p>
    <w:p w14:paraId="59D28688" w14:textId="28CB2078" w:rsidR="007D5DB3" w:rsidRDefault="009F0C51">
      <w:r w:rsidRPr="0005094C">
        <w:rPr>
          <w:rFonts w:ascii="Times New Roman" w:eastAsia="黑体" w:hAnsi="Times New Roman" w:cs="Times New Roman"/>
          <w:b/>
          <w:iCs/>
          <w:kern w:val="0"/>
          <w:sz w:val="18"/>
          <w:szCs w:val="18"/>
        </w:rPr>
        <w:t>Abstract</w:t>
      </w:r>
      <w:r>
        <w:rPr>
          <w:rFonts w:ascii="Arial" w:hAnsi="Arial" w:cs="Arial"/>
          <w:color w:val="2E3033"/>
          <w:sz w:val="20"/>
          <w:szCs w:val="20"/>
          <w:shd w:val="clear" w:color="auto" w:fill="FFFFFF"/>
        </w:rPr>
        <w:t xml:space="preserve"> </w:t>
      </w:r>
      <w:r w:rsidR="00C0356F" w:rsidRPr="00C0356F">
        <w:rPr>
          <w:rFonts w:ascii="Times New Roman" w:eastAsia="黑体" w:hAnsi="Times New Roman" w:cs="Times New Roman"/>
          <w:bCs/>
          <w:iCs/>
          <w:kern w:val="0"/>
          <w:sz w:val="18"/>
          <w:szCs w:val="18"/>
        </w:rPr>
        <w:t xml:space="preserve">Matrix is a data structure widely used in computer science, and its correctness of operation is of great significance. In matrix formalization, there is no reasonable and practical formalization work. The reason lies in the difficulty in formalizing the two common inverse methods in engineering. The first method is based on the adjoint matrix solution method. The difficulty lies in that the submatrices of N * N matrix cannot be formally expressed, which makes it very difficult to construct the matrix composed of cosubformulas. Therefore, it is difficult to achieve the formalization of adjoint matrix inverse solution. The second method is called Gauss-Jordan elementary transformation method, the difficulty lies in the construction of elementary matrix and its operation function. If Coq is used to design the operation function of inductive structure, that is, the idea of filling two-dimensional table with rows first is adopted, the description information of two-dimensional table from column dimension will be discarded, so that the operation function branches too much and complex inductive structure needs to be designed, which leads to the failure of subsequent formal verification. In this paper, a record-based matrix function construction method is proposed, which describes the matrix in both column and column dimensions, making it possible to construct and prove the elementary matrix. On this basis, the formalization of matrix inversion in Coq system based on gaussian-Jordan elimination method is realized. </w:t>
      </w:r>
      <w:bookmarkStart w:id="6" w:name="OLE_LINK4"/>
      <w:r w:rsidR="00507067">
        <w:rPr>
          <w:rFonts w:ascii="Times New Roman" w:eastAsia="黑体" w:hAnsi="Times New Roman" w:cs="Times New Roman"/>
          <w:bCs/>
          <w:iCs/>
          <w:kern w:val="0"/>
          <w:sz w:val="18"/>
          <w:szCs w:val="18"/>
        </w:rPr>
        <w:t>And we implement t</w:t>
      </w:r>
      <w:r w:rsidR="00783059" w:rsidRPr="00783059">
        <w:rPr>
          <w:rFonts w:ascii="Times New Roman" w:eastAsia="黑体" w:hAnsi="Times New Roman" w:cs="Times New Roman"/>
          <w:bCs/>
          <w:iCs/>
          <w:kern w:val="0"/>
          <w:sz w:val="18"/>
          <w:szCs w:val="18"/>
        </w:rPr>
        <w:t>he first software matrix</w:t>
      </w:r>
      <w:r w:rsidR="0051333A">
        <w:rPr>
          <w:rFonts w:ascii="Times New Roman" w:eastAsia="黑体" w:hAnsi="Times New Roman" w:cs="Times New Roman"/>
          <w:bCs/>
          <w:iCs/>
          <w:kern w:val="0"/>
          <w:sz w:val="18"/>
          <w:szCs w:val="18"/>
        </w:rPr>
        <w:t xml:space="preserve"> </w:t>
      </w:r>
      <w:r w:rsidR="0051333A">
        <w:rPr>
          <w:rFonts w:ascii="Times New Roman" w:eastAsia="黑体" w:hAnsi="Times New Roman" w:cs="Times New Roman" w:hint="eastAsia"/>
          <w:bCs/>
          <w:iCs/>
          <w:kern w:val="0"/>
          <w:sz w:val="18"/>
          <w:szCs w:val="18"/>
        </w:rPr>
        <w:t>inversion</w:t>
      </w:r>
      <w:r w:rsidR="00783059" w:rsidRPr="00783059">
        <w:rPr>
          <w:rFonts w:ascii="Times New Roman" w:eastAsia="黑体" w:hAnsi="Times New Roman" w:cs="Times New Roman"/>
          <w:bCs/>
          <w:iCs/>
          <w:kern w:val="0"/>
          <w:sz w:val="18"/>
          <w:szCs w:val="18"/>
        </w:rPr>
        <w:t xml:space="preserve"> function library under formal verification in a way with lower cost and time complexity</w:t>
      </w:r>
      <w:r w:rsidR="00783059">
        <w:rPr>
          <w:rFonts w:ascii="Times New Roman" w:eastAsia="黑体" w:hAnsi="Times New Roman" w:cs="Times New Roman" w:hint="eastAsia"/>
          <w:bCs/>
          <w:iCs/>
          <w:kern w:val="0"/>
          <w:sz w:val="18"/>
          <w:szCs w:val="18"/>
        </w:rPr>
        <w:t>.</w:t>
      </w:r>
    </w:p>
    <w:bookmarkEnd w:id="6"/>
    <w:p w14:paraId="7C7FFD9F" w14:textId="77777777" w:rsidR="007D5DB3" w:rsidRDefault="007D5DB3"/>
    <w:p w14:paraId="5531C462" w14:textId="6ED76E76" w:rsidR="007D5DB3" w:rsidRDefault="009F0C51">
      <w:pPr>
        <w:rPr>
          <w:rFonts w:ascii="Times New Roman" w:eastAsia="黑体" w:hAnsi="Times New Roman" w:cs="Times New Roman"/>
          <w:iCs/>
          <w:kern w:val="0"/>
          <w:sz w:val="15"/>
          <w:szCs w:val="15"/>
        </w:rPr>
      </w:pPr>
      <w:r w:rsidRPr="0005094C">
        <w:rPr>
          <w:rFonts w:ascii="Times New Roman" w:eastAsia="黑体" w:hAnsi="Times New Roman" w:cs="Times New Roman"/>
          <w:b/>
          <w:iCs/>
          <w:kern w:val="0"/>
          <w:sz w:val="18"/>
          <w:szCs w:val="18"/>
        </w:rPr>
        <w:t xml:space="preserve">Key words </w:t>
      </w:r>
      <w:bookmarkStart w:id="7" w:name="OLE_LINK1"/>
      <w:r w:rsidR="00C0356F" w:rsidRPr="00C0356F">
        <w:rPr>
          <w:rFonts w:ascii="Times New Roman" w:eastAsia="黑体" w:hAnsi="Times New Roman" w:cs="Times New Roman"/>
          <w:iCs/>
          <w:kern w:val="0"/>
          <w:sz w:val="15"/>
          <w:szCs w:val="15"/>
        </w:rPr>
        <w:t xml:space="preserve">Formal verification, </w:t>
      </w:r>
      <w:r w:rsidR="00C0356F">
        <w:rPr>
          <w:rFonts w:ascii="Times New Roman" w:eastAsia="黑体" w:hAnsi="Times New Roman" w:cs="Times New Roman"/>
          <w:iCs/>
          <w:kern w:val="0"/>
          <w:sz w:val="15"/>
          <w:szCs w:val="15"/>
        </w:rPr>
        <w:t>F</w:t>
      </w:r>
      <w:r w:rsidR="00C0356F" w:rsidRPr="00C0356F">
        <w:rPr>
          <w:rFonts w:ascii="Times New Roman" w:eastAsia="黑体" w:hAnsi="Times New Roman" w:cs="Times New Roman"/>
          <w:iCs/>
          <w:kern w:val="0"/>
          <w:sz w:val="15"/>
          <w:szCs w:val="15"/>
        </w:rPr>
        <w:t xml:space="preserve">ormal engineering mathematics, </w:t>
      </w:r>
      <w:r w:rsidR="00C0356F">
        <w:rPr>
          <w:rFonts w:ascii="Times New Roman" w:eastAsia="黑体" w:hAnsi="Times New Roman" w:cs="Times New Roman"/>
          <w:iCs/>
          <w:kern w:val="0"/>
          <w:sz w:val="15"/>
          <w:szCs w:val="15"/>
        </w:rPr>
        <w:t>I</w:t>
      </w:r>
      <w:r w:rsidR="00C0356F" w:rsidRPr="00C0356F">
        <w:rPr>
          <w:rFonts w:ascii="Times New Roman" w:eastAsia="黑体" w:hAnsi="Times New Roman" w:cs="Times New Roman"/>
          <w:iCs/>
          <w:kern w:val="0"/>
          <w:sz w:val="15"/>
          <w:szCs w:val="15"/>
        </w:rPr>
        <w:t xml:space="preserve">nverse matrix formalization, Coq, </w:t>
      </w:r>
      <w:r w:rsidR="00C0356F">
        <w:rPr>
          <w:rFonts w:ascii="Times New Roman" w:eastAsia="黑体" w:hAnsi="Times New Roman" w:cs="Times New Roman"/>
          <w:iCs/>
          <w:kern w:val="0"/>
          <w:sz w:val="15"/>
          <w:szCs w:val="15"/>
        </w:rPr>
        <w:t>S</w:t>
      </w:r>
      <w:r w:rsidR="00C0356F" w:rsidRPr="00C0356F">
        <w:rPr>
          <w:rFonts w:ascii="Times New Roman" w:eastAsia="黑体" w:hAnsi="Times New Roman" w:cs="Times New Roman"/>
          <w:iCs/>
          <w:kern w:val="0"/>
          <w:sz w:val="15"/>
          <w:szCs w:val="15"/>
        </w:rPr>
        <w:t>oftware security</w:t>
      </w:r>
      <w:bookmarkEnd w:id="7"/>
    </w:p>
    <w:p w14:paraId="4610983F" w14:textId="77777777" w:rsidR="0005094C" w:rsidRDefault="0005094C"/>
    <w:p w14:paraId="55FEBC40" w14:textId="59B5A704" w:rsidR="00C0356F" w:rsidRPr="0021431D" w:rsidRDefault="00C0356F" w:rsidP="0021431D">
      <w:pPr>
        <w:sectPr w:rsidR="00C0356F" w:rsidRPr="0021431D">
          <w:headerReference w:type="default" r:id="rId9"/>
          <w:footerReference w:type="default" r:id="rId10"/>
          <w:pgSz w:w="11906" w:h="16838"/>
          <w:pgMar w:top="1440" w:right="1800" w:bottom="1440" w:left="1800" w:header="851" w:footer="992" w:gutter="0"/>
          <w:cols w:space="425"/>
          <w:titlePg/>
          <w:docGrid w:type="lines" w:linePitch="312"/>
        </w:sectPr>
      </w:pPr>
    </w:p>
    <w:p w14:paraId="5E766F3B" w14:textId="00960FBE" w:rsidR="0021431D" w:rsidRDefault="0021431D" w:rsidP="0021431D"/>
    <w:p w14:paraId="17E68F51" w14:textId="70C97681" w:rsidR="0021431D" w:rsidRPr="00C36AA6" w:rsidRDefault="0021431D" w:rsidP="0021431D">
      <w:pPr>
        <w:pStyle w:val="a3"/>
        <w:numPr>
          <w:ilvl w:val="0"/>
          <w:numId w:val="7"/>
        </w:numPr>
        <w:rPr>
          <w:rFonts w:ascii="黑体" w:eastAsia="黑体" w:hAnsi="黑体" w:cs="Times New Roman"/>
          <w:szCs w:val="21"/>
        </w:rPr>
      </w:pPr>
      <w:r w:rsidRPr="00C36AA6">
        <w:rPr>
          <w:rFonts w:ascii="黑体" w:eastAsia="黑体" w:hAnsi="黑体" w:cs="Times New Roman" w:hint="eastAsia"/>
          <w:szCs w:val="21"/>
        </w:rPr>
        <w:t>引言</w:t>
      </w:r>
    </w:p>
    <w:p w14:paraId="33C39C3E" w14:textId="3D8805B7" w:rsidR="007D5DB3" w:rsidRDefault="009F0C51">
      <w:pPr>
        <w:ind w:firstLineChars="200" w:firstLine="360"/>
        <w:rPr>
          <w:rFonts w:ascii="宋体" w:eastAsia="宋体" w:hAnsi="宋体"/>
          <w:color w:val="000000"/>
          <w:sz w:val="18"/>
          <w:szCs w:val="18"/>
        </w:rPr>
      </w:pPr>
      <w:bookmarkStart w:id="8" w:name="_Hlk98232973"/>
      <w:r>
        <w:rPr>
          <w:rFonts w:ascii="宋体" w:eastAsia="宋体" w:hAnsi="宋体" w:hint="eastAsia"/>
          <w:color w:val="000000"/>
          <w:sz w:val="18"/>
          <w:szCs w:val="18"/>
        </w:rPr>
        <w:t>矩阵是线性代数中的主要研究对象与研究工具，相较于矩阵加法、转置、乘法等矩阵计算方式，矩阵求逆是矩阵运算当中最复杂的一种计算。近年来，矩阵求逆问题出现在诸多前沿领域之</w:t>
      </w:r>
      <w:r w:rsidR="00900B46">
        <w:rPr>
          <w:rFonts w:ascii="宋体" w:eastAsia="宋体" w:hAnsi="宋体" w:hint="eastAsia"/>
          <w:color w:val="000000"/>
          <w:sz w:val="18"/>
          <w:szCs w:val="18"/>
        </w:rPr>
        <w:t>中。在</w:t>
      </w:r>
      <w:r>
        <w:rPr>
          <w:rFonts w:ascii="宋体" w:eastAsia="宋体" w:hAnsi="宋体"/>
          <w:color w:val="000000"/>
          <w:sz w:val="18"/>
          <w:szCs w:val="18"/>
        </w:rPr>
        <w:t>机器学习领域，用矩阵逆方法求解二维线性回归</w:t>
      </w:r>
      <w:r>
        <w:rPr>
          <w:rFonts w:ascii="宋体" w:eastAsia="宋体" w:hAnsi="宋体" w:hint="eastAsia"/>
          <w:color w:val="000000"/>
          <w:sz w:val="18"/>
          <w:szCs w:val="18"/>
        </w:rPr>
        <w:t>问题</w:t>
      </w:r>
      <w:r>
        <w:rPr>
          <w:rFonts w:ascii="宋体" w:eastAsia="宋体" w:hAnsi="宋体"/>
          <w:color w:val="000000"/>
          <w:sz w:val="18"/>
          <w:szCs w:val="18"/>
        </w:rPr>
        <w:t>。在信息安全领域，字符串经过代码子表转换后生成矩阵，利用矩阵的可逆过程，实现了信息的加密解密，并在此基础上发展出了众多优秀的信息加密技术。</w:t>
      </w:r>
      <w:r>
        <w:rPr>
          <w:rFonts w:ascii="宋体" w:eastAsia="宋体" w:hAnsi="宋体" w:hint="eastAsia"/>
          <w:color w:val="000000"/>
          <w:sz w:val="18"/>
          <w:szCs w:val="18"/>
        </w:rPr>
        <w:t>在飞行控制、火箭制导等安全攸关领域，卡尔曼滤波算法作为一种</w:t>
      </w:r>
      <w:r>
        <w:rPr>
          <w:rFonts w:ascii="宋体" w:eastAsia="宋体" w:hAnsi="宋体"/>
          <w:color w:val="000000"/>
          <w:sz w:val="18"/>
          <w:szCs w:val="18"/>
        </w:rPr>
        <w:t>在仿真程序中</w:t>
      </w:r>
      <w:r>
        <w:rPr>
          <w:rFonts w:ascii="宋体" w:eastAsia="宋体" w:hAnsi="宋体" w:hint="eastAsia"/>
          <w:color w:val="000000"/>
          <w:sz w:val="18"/>
          <w:szCs w:val="18"/>
        </w:rPr>
        <w:t>的核心算法，需借助矩阵求逆,从而实现卡尔曼增益的更新</w:t>
      </w:r>
      <w:r>
        <w:rPr>
          <w:rFonts w:ascii="宋体" w:eastAsia="宋体" w:hAnsi="宋体"/>
          <w:color w:val="000000"/>
          <w:sz w:val="18"/>
          <w:szCs w:val="18"/>
        </w:rPr>
        <w:t>。</w:t>
      </w:r>
      <w:r w:rsidR="00EE16C3">
        <w:rPr>
          <w:rFonts w:ascii="宋体" w:eastAsia="宋体" w:hAnsi="宋体" w:hint="eastAsia"/>
          <w:color w:val="000000"/>
          <w:sz w:val="18"/>
          <w:szCs w:val="18"/>
        </w:rPr>
        <w:t>随着矩阵算法规模的扩大，矩阵的软件算法安全性日益重要。</w:t>
      </w:r>
    </w:p>
    <w:p w14:paraId="2BFD8B74" w14:textId="1B32527A" w:rsidR="007D5DB3" w:rsidRDefault="009F0C51">
      <w:pPr>
        <w:ind w:firstLine="360"/>
        <w:rPr>
          <w:rFonts w:ascii="宋体" w:eastAsia="宋体" w:hAnsi="宋体"/>
          <w:color w:val="000000"/>
          <w:sz w:val="18"/>
          <w:szCs w:val="18"/>
        </w:rPr>
      </w:pPr>
      <w:r>
        <w:rPr>
          <w:rFonts w:ascii="宋体" w:eastAsia="宋体" w:hAnsi="宋体" w:hint="eastAsia"/>
          <w:color w:val="000000"/>
          <w:sz w:val="18"/>
          <w:szCs w:val="18"/>
        </w:rPr>
        <w:t>工程数学领域中，通常非形式化方法会导致模型以及公式描述的偏差</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1]</w:t>
      </w:r>
      <w:r>
        <w:rPr>
          <w:rFonts w:ascii="宋体" w:eastAsia="宋体" w:hAnsi="宋体" w:hint="eastAsia"/>
          <w:color w:val="000000"/>
          <w:sz w:val="18"/>
          <w:szCs w:val="18"/>
        </w:rPr>
        <w:t>。在安全攸关领域，传统的软件测试方法通常无法完全排除程序中的错误。特别是</w:t>
      </w:r>
      <w:r>
        <w:rPr>
          <w:rFonts w:ascii="宋体" w:eastAsia="宋体" w:hAnsi="宋体"/>
          <w:color w:val="000000"/>
          <w:sz w:val="18"/>
          <w:szCs w:val="18"/>
        </w:rPr>
        <w:t>在航空航天、核电控制、智能制造、</w:t>
      </w:r>
      <w:r>
        <w:rPr>
          <w:rFonts w:ascii="宋体" w:eastAsia="宋体" w:hAnsi="宋体" w:hint="eastAsia"/>
          <w:color w:val="000000"/>
          <w:sz w:val="18"/>
          <w:szCs w:val="18"/>
        </w:rPr>
        <w:t>列车控制和医疗器械等安全攸关系统中，</w:t>
      </w:r>
      <w:r>
        <w:rPr>
          <w:rFonts w:ascii="宋体" w:eastAsia="宋体" w:hAnsi="宋体"/>
          <w:color w:val="000000"/>
          <w:sz w:val="18"/>
          <w:szCs w:val="18"/>
        </w:rPr>
        <w:t>微小错误</w:t>
      </w:r>
      <w:r>
        <w:rPr>
          <w:rFonts w:ascii="宋体" w:eastAsia="宋体" w:hAnsi="宋体" w:hint="eastAsia"/>
          <w:color w:val="000000"/>
          <w:sz w:val="18"/>
          <w:szCs w:val="18"/>
        </w:rPr>
        <w:t>可能导致灾难性后果。形式化方法</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2]</w:t>
      </w:r>
      <w:r>
        <w:rPr>
          <w:rFonts w:ascii="宋体" w:eastAsia="宋体" w:hAnsi="宋体" w:hint="eastAsia"/>
          <w:color w:val="000000"/>
          <w:sz w:val="18"/>
          <w:szCs w:val="18"/>
        </w:rPr>
        <w:t>具备精确描述数学模型以及公式推导的能力，以数学推导的方式验证软件符合设计的原则</w:t>
      </w:r>
      <w:r w:rsidR="00D420E4">
        <w:rPr>
          <w:rFonts w:ascii="宋体" w:eastAsia="宋体" w:hAnsi="宋体" w:hint="eastAsia"/>
          <w:color w:val="000000"/>
          <w:sz w:val="18"/>
          <w:szCs w:val="18"/>
        </w:rPr>
        <w:t>解决工程数学的安全问题</w:t>
      </w:r>
      <w:r>
        <w:rPr>
          <w:rFonts w:ascii="宋体" w:eastAsia="宋体" w:hAnsi="宋体" w:hint="eastAsia"/>
          <w:color w:val="000000"/>
          <w:sz w:val="18"/>
          <w:szCs w:val="18"/>
        </w:rPr>
        <w:t>。目前，许多定理证明器都已经建立起基础理论知识库，如实数、微积分、矩阵等，并验证其中的数学证明，这些研究工作为形式化工程数学的发展奠定了基础</w:t>
      </w:r>
      <w:r>
        <w:rPr>
          <w:rFonts w:ascii="宋体" w:eastAsia="宋体" w:hAnsi="宋体"/>
          <w:color w:val="000000"/>
          <w:sz w:val="18"/>
          <w:szCs w:val="18"/>
        </w:rPr>
        <w:t>。</w:t>
      </w:r>
      <w:r>
        <w:rPr>
          <w:rFonts w:ascii="宋体" w:eastAsia="宋体" w:hAnsi="宋体" w:hint="eastAsia"/>
          <w:color w:val="000000"/>
          <w:sz w:val="18"/>
          <w:szCs w:val="18"/>
        </w:rPr>
        <w:t>定理证明器大体上可以分成两类，一类是基于自动证明的技术，另一类是人机交互式的证明技术</w:t>
      </w:r>
      <w:r>
        <w:rPr>
          <w:rFonts w:ascii="宋体" w:eastAsia="宋体" w:hAnsi="宋体"/>
          <w:color w:val="000000"/>
          <w:sz w:val="18"/>
          <w:szCs w:val="18"/>
          <w:vertAlign w:val="superscript"/>
        </w:rPr>
        <w:t>[3]</w:t>
      </w:r>
      <w:r>
        <w:rPr>
          <w:rFonts w:ascii="宋体" w:eastAsia="宋体" w:hAnsi="宋体"/>
          <w:color w:val="000000"/>
          <w:sz w:val="18"/>
          <w:szCs w:val="18"/>
        </w:rPr>
        <w:t>。</w:t>
      </w:r>
      <w:r>
        <w:rPr>
          <w:rFonts w:ascii="宋体" w:eastAsia="宋体" w:hAnsi="宋体" w:hint="eastAsia"/>
          <w:color w:val="000000"/>
          <w:sz w:val="18"/>
          <w:szCs w:val="18"/>
        </w:rPr>
        <w:t>前者的优势是自动化，缺点是只能证明一部分程序性质，随着问题的逐渐复杂，弊端也随之增大。后者的缺点是需要人工辅助，优点是能够更加全面完整的证明程序性质。当前，基于</w:t>
      </w:r>
      <w:r>
        <w:rPr>
          <w:rFonts w:ascii="Times New Roman" w:eastAsia="宋体" w:hAnsi="Times New Roman" w:cs="Times New Roman" w:hint="eastAsia"/>
          <w:color w:val="000000"/>
          <w:sz w:val="18"/>
          <w:szCs w:val="18"/>
        </w:rPr>
        <w:t>Coq</w:t>
      </w:r>
      <w:r>
        <w:rPr>
          <w:rFonts w:ascii="Times New Roman" w:eastAsia="宋体" w:hAnsi="Times New Roman" w:cs="Times New Roman" w:hint="eastAsia"/>
          <w:color w:val="000000"/>
          <w:sz w:val="18"/>
          <w:szCs w:val="18"/>
        </w:rPr>
        <w:t>定理证明器</w:t>
      </w:r>
      <w:r>
        <w:rPr>
          <w:rFonts w:ascii="宋体" w:eastAsia="宋体" w:hAnsi="宋体"/>
          <w:color w:val="000000"/>
          <w:sz w:val="18"/>
          <w:szCs w:val="18"/>
        </w:rPr>
        <w:t>的交互式证明技术</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4]</w:t>
      </w:r>
      <w:r>
        <w:rPr>
          <w:rFonts w:ascii="宋体" w:eastAsia="宋体" w:hAnsi="宋体"/>
          <w:color w:val="000000"/>
          <w:sz w:val="18"/>
          <w:szCs w:val="18"/>
        </w:rPr>
        <w:t>是形式化方法的代表性成果之一</w:t>
      </w:r>
      <w:r>
        <w:rPr>
          <w:rFonts w:ascii="宋体" w:eastAsia="宋体" w:hAnsi="宋体" w:hint="eastAsia"/>
          <w:color w:val="000000"/>
          <w:sz w:val="18"/>
          <w:szCs w:val="18"/>
        </w:rPr>
        <w:t>，该技术已经广泛应用于数学定理证明和软硬件系统的安全性验证，以此来确保安全攸关系统的正确构造及可靠性</w:t>
      </w:r>
      <w:r w:rsidR="00CA0C1E">
        <w:rPr>
          <w:rFonts w:ascii="宋体" w:eastAsia="宋体" w:hAnsi="宋体" w:hint="eastAsia"/>
          <w:color w:val="000000"/>
          <w:sz w:val="18"/>
          <w:szCs w:val="18"/>
        </w:rPr>
        <w:t>。</w:t>
      </w:r>
    </w:p>
    <w:p w14:paraId="5DC25B6F" w14:textId="551DD61B" w:rsidR="00DC0AD5" w:rsidRDefault="005622F5" w:rsidP="009C0F6B">
      <w:pPr>
        <w:ind w:firstLineChars="200" w:firstLine="360"/>
        <w:rPr>
          <w:rFonts w:ascii="宋体" w:eastAsia="宋体" w:hAnsi="宋体"/>
          <w:color w:val="000000"/>
          <w:sz w:val="18"/>
          <w:szCs w:val="18"/>
        </w:rPr>
      </w:pPr>
      <w:r>
        <w:rPr>
          <w:rFonts w:ascii="宋体" w:eastAsia="宋体" w:hAnsi="宋体" w:hint="eastAsia"/>
          <w:color w:val="000000"/>
          <w:sz w:val="18"/>
          <w:szCs w:val="18"/>
        </w:rPr>
        <w:t>在</w:t>
      </w:r>
      <w:r w:rsidR="009F0C51">
        <w:rPr>
          <w:rFonts w:ascii="宋体" w:eastAsia="宋体" w:hAnsi="宋体" w:hint="eastAsia"/>
          <w:color w:val="000000"/>
          <w:sz w:val="18"/>
          <w:szCs w:val="18"/>
        </w:rPr>
        <w:t>矩阵求逆形式化工作当中，</w:t>
      </w:r>
      <w:r>
        <w:rPr>
          <w:rFonts w:ascii="宋体" w:eastAsia="宋体" w:hAnsi="宋体" w:hint="eastAsia"/>
          <w:color w:val="000000"/>
          <w:sz w:val="18"/>
          <w:szCs w:val="18"/>
        </w:rPr>
        <w:t>目前</w:t>
      </w:r>
      <w:r w:rsidR="005875F4">
        <w:rPr>
          <w:rFonts w:ascii="宋体" w:eastAsia="宋体" w:hAnsi="宋体" w:hint="eastAsia"/>
          <w:color w:val="000000"/>
          <w:sz w:val="18"/>
          <w:szCs w:val="18"/>
        </w:rPr>
        <w:t>存在少量相关工作，主要集中在数学性质的验证，且不存在具备软件移植性的矩阵形式化库。原因在于，</w:t>
      </w:r>
      <w:r>
        <w:rPr>
          <w:rFonts w:ascii="宋体" w:eastAsia="宋体" w:hAnsi="宋体" w:hint="eastAsia"/>
          <w:color w:val="000000"/>
          <w:sz w:val="18"/>
          <w:szCs w:val="18"/>
        </w:rPr>
        <w:t>现有的两种在工程中常见的矩阵求逆方法，</w:t>
      </w:r>
      <w:r w:rsidR="00D420E4">
        <w:rPr>
          <w:rFonts w:ascii="宋体" w:eastAsia="宋体" w:hAnsi="宋体" w:hint="eastAsia"/>
          <w:color w:val="000000"/>
          <w:sz w:val="18"/>
          <w:szCs w:val="18"/>
        </w:rPr>
        <w:t>均</w:t>
      </w:r>
      <w:r w:rsidR="009F0C51">
        <w:rPr>
          <w:rFonts w:ascii="宋体" w:eastAsia="宋体" w:hAnsi="宋体" w:hint="eastAsia"/>
          <w:color w:val="000000"/>
          <w:sz w:val="18"/>
          <w:szCs w:val="18"/>
        </w:rPr>
        <w:t>存在</w:t>
      </w:r>
      <w:r>
        <w:rPr>
          <w:rFonts w:ascii="宋体" w:eastAsia="宋体" w:hAnsi="宋体" w:hint="eastAsia"/>
          <w:color w:val="000000"/>
          <w:sz w:val="18"/>
          <w:szCs w:val="18"/>
        </w:rPr>
        <w:t>形式化</w:t>
      </w:r>
      <w:r w:rsidR="009F0C51">
        <w:rPr>
          <w:rFonts w:ascii="宋体" w:eastAsia="宋体" w:hAnsi="宋体" w:hint="eastAsia"/>
          <w:color w:val="000000"/>
          <w:sz w:val="18"/>
          <w:szCs w:val="18"/>
        </w:rPr>
        <w:t>困难</w:t>
      </w:r>
      <w:r w:rsidR="005875F4">
        <w:rPr>
          <w:rFonts w:ascii="宋体" w:eastAsia="宋体" w:hAnsi="宋体" w:hint="eastAsia"/>
          <w:color w:val="000000"/>
          <w:sz w:val="18"/>
          <w:szCs w:val="18"/>
        </w:rPr>
        <w:t>。</w:t>
      </w:r>
      <w:r w:rsidR="009F0C51">
        <w:rPr>
          <w:rFonts w:ascii="宋体" w:eastAsia="宋体" w:hAnsi="宋体" w:hint="eastAsia"/>
          <w:color w:val="000000"/>
          <w:sz w:val="18"/>
          <w:szCs w:val="18"/>
        </w:rPr>
        <w:t>在基于伴随矩阵求解方法中，很难形式化地</w:t>
      </w:r>
      <w:r w:rsidR="009F0C51">
        <w:rPr>
          <w:rFonts w:ascii="宋体" w:eastAsia="宋体" w:hAnsi="宋体" w:hint="eastAsia"/>
          <w:color w:val="000000"/>
          <w:sz w:val="18"/>
          <w:szCs w:val="18"/>
        </w:rPr>
        <w:t>表示</w:t>
      </w:r>
      <w:r w:rsidR="009F0C51">
        <w:rPr>
          <w:rFonts w:ascii="宋体" w:eastAsia="宋体" w:hAnsi="宋体"/>
          <w:color w:val="000000"/>
          <w:sz w:val="18"/>
          <w:szCs w:val="18"/>
        </w:rPr>
        <w:t>n</w:t>
      </w:r>
      <w:r w:rsidR="009F0C51">
        <w:rPr>
          <w:rFonts w:ascii="宋体" w:eastAsia="宋体" w:hAnsi="宋体" w:hint="eastAsia"/>
          <w:color w:val="000000"/>
          <w:sz w:val="18"/>
          <w:szCs w:val="18"/>
        </w:rPr>
        <w:t>*</w:t>
      </w:r>
      <w:r w:rsidR="009F0C51">
        <w:rPr>
          <w:rFonts w:ascii="宋体" w:eastAsia="宋体" w:hAnsi="宋体"/>
          <w:color w:val="000000"/>
          <w:sz w:val="18"/>
          <w:szCs w:val="18"/>
        </w:rPr>
        <w:t>n矩阵的子矩阵</w:t>
      </w:r>
      <w:r w:rsidR="009F0C51">
        <w:rPr>
          <w:rFonts w:ascii="宋体" w:eastAsia="宋体" w:hAnsi="宋体" w:hint="eastAsia"/>
          <w:color w:val="000000"/>
          <w:sz w:val="18"/>
          <w:szCs w:val="18"/>
        </w:rPr>
        <w:t>，导致矩阵余子式组成的矩阵的形式化非常复杂和困难</w:t>
      </w:r>
      <w:r w:rsidR="009F0C51">
        <w:rPr>
          <w:rFonts w:ascii="宋体" w:eastAsia="宋体" w:hAnsi="宋体" w:hint="eastAsia"/>
          <w:color w:val="000000"/>
          <w:sz w:val="18"/>
          <w:szCs w:val="18"/>
          <w:vertAlign w:val="superscript"/>
        </w:rPr>
        <w:t>[</w:t>
      </w:r>
      <w:r w:rsidR="009F0C51">
        <w:rPr>
          <w:rFonts w:ascii="宋体" w:eastAsia="宋体" w:hAnsi="宋体"/>
          <w:color w:val="000000"/>
          <w:sz w:val="18"/>
          <w:szCs w:val="18"/>
          <w:vertAlign w:val="superscript"/>
        </w:rPr>
        <w:t>5]</w:t>
      </w:r>
      <w:r w:rsidR="009F0C51">
        <w:rPr>
          <w:rFonts w:ascii="宋体" w:eastAsia="宋体" w:hAnsi="宋体" w:hint="eastAsia"/>
          <w:color w:val="000000"/>
          <w:sz w:val="18"/>
          <w:szCs w:val="18"/>
        </w:rPr>
        <w:t>，无法轻易构建伴随矩阵求解逆矩阵。在高斯约旦消元法中，主流的矩阵</w:t>
      </w:r>
      <w:r w:rsidR="00A70B32">
        <w:rPr>
          <w:rFonts w:ascii="宋体" w:eastAsia="宋体" w:hAnsi="宋体" w:hint="eastAsia"/>
          <w:color w:val="000000"/>
          <w:sz w:val="18"/>
          <w:szCs w:val="18"/>
        </w:rPr>
        <w:t>形式化</w:t>
      </w:r>
      <w:r w:rsidR="009F0C51">
        <w:rPr>
          <w:rFonts w:ascii="宋体" w:eastAsia="宋体" w:hAnsi="宋体" w:hint="eastAsia"/>
          <w:color w:val="000000"/>
          <w:sz w:val="18"/>
          <w:szCs w:val="18"/>
        </w:rPr>
        <w:t>表示方法基于</w:t>
      </w:r>
      <w:r w:rsidR="00A70B32">
        <w:rPr>
          <w:rFonts w:ascii="宋体" w:eastAsia="宋体" w:hAnsi="宋体" w:hint="eastAsia"/>
          <w:color w:val="000000"/>
          <w:sz w:val="18"/>
          <w:szCs w:val="18"/>
        </w:rPr>
        <w:t>嵌套一维列</w:t>
      </w:r>
      <w:r w:rsidR="009F0C51">
        <w:rPr>
          <w:rFonts w:ascii="宋体" w:eastAsia="宋体" w:hAnsi="宋体" w:hint="eastAsia"/>
          <w:color w:val="000000"/>
          <w:sz w:val="18"/>
          <w:szCs w:val="18"/>
        </w:rPr>
        <w:t>表，对</w:t>
      </w:r>
      <w:r w:rsidR="009F0C51">
        <w:rPr>
          <w:rFonts w:ascii="宋体" w:eastAsia="宋体" w:hAnsi="宋体"/>
          <w:color w:val="000000"/>
          <w:sz w:val="18"/>
          <w:szCs w:val="18"/>
        </w:rPr>
        <w:t>向量和矩阵的操作</w:t>
      </w:r>
      <w:r w:rsidR="009F0C51">
        <w:rPr>
          <w:rFonts w:ascii="宋体" w:eastAsia="宋体" w:hAnsi="宋体" w:hint="eastAsia"/>
          <w:color w:val="000000"/>
          <w:sz w:val="18"/>
          <w:szCs w:val="18"/>
        </w:rPr>
        <w:t>本质</w:t>
      </w:r>
      <w:r w:rsidR="009F0C51">
        <w:rPr>
          <w:rFonts w:ascii="宋体" w:eastAsia="宋体" w:hAnsi="宋体"/>
          <w:color w:val="000000"/>
          <w:sz w:val="18"/>
          <w:szCs w:val="18"/>
        </w:rPr>
        <w:t>上是对其列表或嵌套列表的操作,</w:t>
      </w:r>
      <w:r w:rsidR="00DA2888">
        <w:rPr>
          <w:rFonts w:ascii="宋体" w:eastAsia="宋体" w:hAnsi="宋体" w:hint="eastAsia"/>
          <w:color w:val="000000"/>
          <w:sz w:val="18"/>
          <w:szCs w:val="18"/>
        </w:rPr>
        <w:t>即采用行优先填充二维表的思想，舍弃了列维度对于二维表的描述信息</w:t>
      </w:r>
      <w:r w:rsidR="0083222C">
        <w:rPr>
          <w:rFonts w:ascii="宋体" w:eastAsia="宋体" w:hAnsi="宋体" w:hint="eastAsia"/>
          <w:color w:val="000000"/>
          <w:sz w:val="18"/>
          <w:szCs w:val="18"/>
        </w:rPr>
        <w:t>。</w:t>
      </w:r>
    </w:p>
    <w:p w14:paraId="13767F90" w14:textId="47814D12" w:rsidR="00DC0AD5" w:rsidRPr="00DC0AD5" w:rsidRDefault="00DC0AD5" w:rsidP="00DC0AD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sidRPr="00DC0AD5">
        <w:rPr>
          <w:rFonts w:ascii="Times New Roman" w:hAnsi="Times New Roman" w:cs="Times New Roman"/>
          <w:b/>
          <w:bCs/>
          <w:color w:val="000000"/>
          <w:sz w:val="18"/>
          <w:szCs w:val="18"/>
        </w:rPr>
        <w:t>Inductive</w:t>
      </w:r>
      <w:r w:rsidRPr="00D6728A">
        <w:rPr>
          <w:rFonts w:ascii="Times New Roman" w:hAnsi="Times New Roman" w:cs="Times New Roman"/>
          <w:color w:val="000000"/>
          <w:sz w:val="18"/>
          <w:szCs w:val="18"/>
        </w:rPr>
        <w:t xml:space="preserve"> </w:t>
      </w:r>
      <w:r w:rsidRPr="00DC0AD5">
        <w:rPr>
          <w:rFonts w:ascii="Times New Roman" w:hAnsi="Times New Roman" w:cs="Times New Roman"/>
          <w:color w:val="000000"/>
          <w:sz w:val="18"/>
          <w:szCs w:val="18"/>
        </w:rPr>
        <w:t>List A: Type</w:t>
      </w:r>
      <w:r w:rsidR="00BB6150">
        <w:rPr>
          <w:rFonts w:ascii="Times New Roman" w:hAnsi="Times New Roman" w:cs="Times New Roman"/>
          <w:color w:val="000000"/>
          <w:sz w:val="18"/>
          <w:szCs w:val="18"/>
        </w:rPr>
        <w:t xml:space="preserve"> </w:t>
      </w:r>
      <w:r w:rsidR="00BB6150">
        <w:rPr>
          <w:rFonts w:ascii="Times New Roman" w:hAnsi="Times New Roman" w:cs="Times New Roman" w:hint="eastAsia"/>
          <w:color w:val="000000"/>
          <w:sz w:val="18"/>
          <w:szCs w:val="18"/>
        </w:rPr>
        <w:t>:</w:t>
      </w:r>
      <w:r w:rsidRPr="00DC0AD5">
        <w:rPr>
          <w:rFonts w:ascii="Times New Roman" w:hAnsi="Times New Roman" w:cs="Times New Roman"/>
          <w:color w:val="000000"/>
          <w:sz w:val="18"/>
          <w:szCs w:val="18"/>
        </w:rPr>
        <w:t>＝</w:t>
      </w:r>
    </w:p>
    <w:p w14:paraId="44087C79" w14:textId="77777777" w:rsidR="00DC0AD5" w:rsidRPr="00DC0AD5" w:rsidRDefault="00DC0AD5" w:rsidP="00DC0AD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sidRPr="00DC0AD5">
        <w:rPr>
          <w:rFonts w:ascii="Times New Roman" w:hAnsi="Times New Roman" w:cs="Times New Roman"/>
          <w:color w:val="000000"/>
          <w:sz w:val="18"/>
          <w:szCs w:val="18"/>
        </w:rPr>
        <w:t>| nil: List A</w:t>
      </w:r>
    </w:p>
    <w:p w14:paraId="5FA60DA8" w14:textId="177CA41F" w:rsidR="00DC0AD5" w:rsidRDefault="00DC0AD5" w:rsidP="00DC0AD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sidRPr="00DC0AD5">
        <w:rPr>
          <w:rFonts w:ascii="Times New Roman" w:hAnsi="Times New Roman" w:cs="Times New Roman"/>
          <w:color w:val="000000"/>
          <w:sz w:val="18"/>
          <w:szCs w:val="18"/>
        </w:rPr>
        <w:t>| cons: A</w:t>
      </w:r>
      <w:r w:rsidRPr="00DC0AD5">
        <w:rPr>
          <w:rFonts w:ascii="Times New Roman" w:hAnsi="Times New Roman" w:cs="Times New Roman"/>
          <w:color w:val="000000"/>
          <w:sz w:val="18"/>
          <w:szCs w:val="18"/>
        </w:rPr>
        <w:t>－＞</w:t>
      </w:r>
      <w:r w:rsidRPr="00DC0AD5">
        <w:rPr>
          <w:rFonts w:ascii="Times New Roman" w:hAnsi="Times New Roman" w:cs="Times New Roman"/>
          <w:color w:val="000000"/>
          <w:sz w:val="18"/>
          <w:szCs w:val="18"/>
        </w:rPr>
        <w:t>List A</w:t>
      </w:r>
      <w:r w:rsidRPr="00DC0AD5">
        <w:rPr>
          <w:rFonts w:ascii="Times New Roman" w:hAnsi="Times New Roman" w:cs="Times New Roman"/>
          <w:color w:val="000000"/>
          <w:sz w:val="18"/>
          <w:szCs w:val="18"/>
        </w:rPr>
        <w:t>－＞</w:t>
      </w:r>
      <w:r w:rsidRPr="00DC0AD5">
        <w:rPr>
          <w:rFonts w:ascii="Times New Roman" w:hAnsi="Times New Roman" w:cs="Times New Roman"/>
          <w:color w:val="000000"/>
          <w:sz w:val="18"/>
          <w:szCs w:val="18"/>
        </w:rPr>
        <w:t>List A</w:t>
      </w:r>
    </w:p>
    <w:p w14:paraId="3F1AD332" w14:textId="5A862D30" w:rsidR="00B05BA6" w:rsidRPr="009C0F6B" w:rsidRDefault="00A70B32" w:rsidP="00B05BA6">
      <w:pPr>
        <w:ind w:firstLine="360"/>
        <w:rPr>
          <w:rFonts w:ascii="宋体" w:eastAsia="宋体" w:hAnsi="宋体"/>
          <w:color w:val="000000"/>
          <w:sz w:val="18"/>
          <w:szCs w:val="18"/>
        </w:rPr>
      </w:pPr>
      <w:r>
        <w:rPr>
          <w:rFonts w:ascii="宋体" w:eastAsia="宋体" w:hAnsi="宋体" w:hint="eastAsia"/>
          <w:color w:val="000000"/>
          <w:sz w:val="18"/>
          <w:szCs w:val="18"/>
        </w:rPr>
        <w:t>嵌套列表</w:t>
      </w:r>
      <w:r w:rsidR="0083222C">
        <w:rPr>
          <w:rFonts w:ascii="宋体" w:eastAsia="宋体" w:hAnsi="宋体" w:hint="eastAsia"/>
          <w:color w:val="000000"/>
          <w:sz w:val="18"/>
          <w:szCs w:val="18"/>
        </w:rPr>
        <w:t>在描述特殊矩阵二维表时</w:t>
      </w:r>
      <w:r w:rsidR="002D0707">
        <w:rPr>
          <w:rFonts w:ascii="宋体" w:eastAsia="宋体" w:hAnsi="宋体" w:hint="eastAsia"/>
          <w:color w:val="000000"/>
          <w:sz w:val="18"/>
          <w:szCs w:val="18"/>
        </w:rPr>
        <w:t>，每出现</w:t>
      </w:r>
      <w:r w:rsidR="00067700">
        <w:rPr>
          <w:rFonts w:ascii="宋体" w:eastAsia="宋体" w:hAnsi="宋体" w:hint="eastAsia"/>
          <w:color w:val="000000"/>
          <w:sz w:val="18"/>
          <w:szCs w:val="18"/>
        </w:rPr>
        <w:t>一行需要</w:t>
      </w:r>
      <w:r w:rsidR="002D0707">
        <w:rPr>
          <w:rFonts w:ascii="宋体" w:eastAsia="宋体" w:hAnsi="宋体" w:hint="eastAsia"/>
          <w:color w:val="000000"/>
          <w:sz w:val="18"/>
          <w:szCs w:val="18"/>
        </w:rPr>
        <w:t>k个</w:t>
      </w:r>
      <w:r w:rsidR="0086440C">
        <w:rPr>
          <w:rFonts w:ascii="宋体" w:eastAsia="宋体" w:hAnsi="宋体" w:hint="eastAsia"/>
          <w:color w:val="000000"/>
          <w:sz w:val="18"/>
          <w:szCs w:val="18"/>
        </w:rPr>
        <w:t>非零值</w:t>
      </w:r>
      <w:r w:rsidR="002D0707">
        <w:rPr>
          <w:rFonts w:ascii="宋体" w:eastAsia="宋体" w:hAnsi="宋体" w:hint="eastAsia"/>
          <w:color w:val="000000"/>
          <w:sz w:val="18"/>
          <w:szCs w:val="18"/>
        </w:rPr>
        <w:t>的</w:t>
      </w:r>
      <w:r w:rsidR="00067700">
        <w:rPr>
          <w:rFonts w:ascii="宋体" w:eastAsia="宋体" w:hAnsi="宋体" w:hint="eastAsia"/>
          <w:color w:val="000000"/>
          <w:sz w:val="18"/>
          <w:szCs w:val="18"/>
        </w:rPr>
        <w:t>情况，</w:t>
      </w:r>
      <w:r w:rsidR="00FB423B">
        <w:rPr>
          <w:rFonts w:ascii="宋体" w:eastAsia="宋体" w:hAnsi="宋体" w:hint="eastAsia"/>
          <w:color w:val="000000"/>
          <w:sz w:val="18"/>
          <w:szCs w:val="18"/>
        </w:rPr>
        <w:t>都</w:t>
      </w:r>
      <w:r w:rsidR="0083222C">
        <w:rPr>
          <w:rFonts w:ascii="宋体" w:eastAsia="宋体" w:hAnsi="宋体" w:hint="eastAsia"/>
          <w:color w:val="000000"/>
          <w:sz w:val="18"/>
          <w:szCs w:val="18"/>
        </w:rPr>
        <w:t>需要</w:t>
      </w:r>
      <w:r w:rsidR="002D0707">
        <w:rPr>
          <w:rFonts w:ascii="宋体" w:eastAsia="宋体" w:hAnsi="宋体" w:hint="eastAsia"/>
          <w:color w:val="000000"/>
          <w:sz w:val="18"/>
          <w:szCs w:val="18"/>
        </w:rPr>
        <w:t>设计相应的一维列表操作函数</w:t>
      </w:r>
      <w:r w:rsidR="00FB423B">
        <w:rPr>
          <w:rFonts w:ascii="宋体" w:eastAsia="宋体" w:hAnsi="宋体" w:hint="eastAsia"/>
          <w:color w:val="000000"/>
          <w:sz w:val="18"/>
          <w:szCs w:val="18"/>
        </w:rPr>
        <w:t>，并验证相关性质</w:t>
      </w:r>
      <w:r w:rsidR="0086440C">
        <w:rPr>
          <w:rFonts w:ascii="宋体" w:eastAsia="宋体" w:hAnsi="宋体" w:hint="eastAsia"/>
          <w:color w:val="000000"/>
          <w:sz w:val="18"/>
          <w:szCs w:val="18"/>
        </w:rPr>
        <w:t>。这种方式</w:t>
      </w:r>
      <w:r w:rsidR="00FB423B">
        <w:rPr>
          <w:rFonts w:ascii="宋体" w:eastAsia="宋体" w:hAnsi="宋体" w:hint="eastAsia"/>
          <w:color w:val="000000"/>
          <w:sz w:val="18"/>
          <w:szCs w:val="18"/>
        </w:rPr>
        <w:t>不具备多态特性，复用性差；且</w:t>
      </w:r>
      <w:r w:rsidR="0086440C">
        <w:rPr>
          <w:rFonts w:ascii="宋体" w:eastAsia="宋体" w:hAnsi="宋体" w:hint="eastAsia"/>
          <w:color w:val="000000"/>
          <w:sz w:val="18"/>
          <w:szCs w:val="18"/>
        </w:rPr>
        <w:t>函数</w:t>
      </w:r>
      <w:r w:rsidR="00067700">
        <w:rPr>
          <w:rFonts w:ascii="宋体" w:eastAsia="宋体" w:hAnsi="宋体" w:hint="eastAsia"/>
          <w:color w:val="000000"/>
          <w:sz w:val="18"/>
          <w:szCs w:val="18"/>
        </w:rPr>
        <w:t>构造子</w:t>
      </w:r>
      <w:r w:rsidR="00DA2888">
        <w:rPr>
          <w:rFonts w:ascii="宋体" w:eastAsia="宋体" w:hAnsi="宋体" w:hint="eastAsia"/>
          <w:color w:val="000000"/>
          <w:sz w:val="18"/>
          <w:szCs w:val="18"/>
        </w:rPr>
        <w:t>过多</w:t>
      </w:r>
      <w:r w:rsidR="0083222C">
        <w:rPr>
          <w:rFonts w:ascii="宋体" w:eastAsia="宋体" w:hAnsi="宋体" w:hint="eastAsia"/>
          <w:color w:val="000000"/>
          <w:sz w:val="18"/>
          <w:szCs w:val="18"/>
        </w:rPr>
        <w:t>，</w:t>
      </w:r>
      <w:r w:rsidR="009C0F6B">
        <w:rPr>
          <w:rFonts w:ascii="宋体" w:eastAsia="宋体" w:hAnsi="宋体" w:hint="eastAsia"/>
          <w:color w:val="000000"/>
          <w:sz w:val="18"/>
          <w:szCs w:val="18"/>
        </w:rPr>
        <w:t>难以</w:t>
      </w:r>
      <w:r w:rsidR="009F0C51">
        <w:rPr>
          <w:rFonts w:ascii="宋体" w:eastAsia="宋体" w:hAnsi="宋体" w:hint="eastAsia"/>
          <w:color w:val="000000"/>
          <w:sz w:val="18"/>
          <w:szCs w:val="18"/>
        </w:rPr>
        <w:t>形式化地表示初等变换矩阵</w:t>
      </w:r>
      <w:r w:rsidR="00DA2888">
        <w:rPr>
          <w:rFonts w:ascii="宋体" w:eastAsia="宋体" w:hAnsi="宋体" w:hint="eastAsia"/>
          <w:color w:val="000000"/>
          <w:sz w:val="18"/>
          <w:szCs w:val="18"/>
        </w:rPr>
        <w:t>以及矩阵求逆操作</w:t>
      </w:r>
      <w:r w:rsidR="009C0F6B">
        <w:rPr>
          <w:rFonts w:ascii="宋体" w:eastAsia="宋体" w:hAnsi="宋体" w:hint="eastAsia"/>
          <w:color w:val="000000"/>
          <w:sz w:val="18"/>
          <w:szCs w:val="18"/>
        </w:rPr>
        <w:t>，导致后续性质证明无法进行</w:t>
      </w:r>
      <w:r w:rsidR="00B05BA6">
        <w:rPr>
          <w:rFonts w:ascii="宋体" w:eastAsia="宋体" w:hAnsi="宋体" w:hint="eastAsia"/>
          <w:color w:val="000000"/>
          <w:sz w:val="18"/>
          <w:szCs w:val="18"/>
        </w:rPr>
        <w:t>（详细见3</w:t>
      </w:r>
      <w:r w:rsidR="00B05BA6">
        <w:rPr>
          <w:rFonts w:ascii="宋体" w:eastAsia="宋体" w:hAnsi="宋体"/>
          <w:color w:val="000000"/>
          <w:sz w:val="18"/>
          <w:szCs w:val="18"/>
        </w:rPr>
        <w:t>.1</w:t>
      </w:r>
      <w:r w:rsidR="00B05BA6">
        <w:rPr>
          <w:rFonts w:ascii="宋体" w:eastAsia="宋体" w:hAnsi="宋体" w:hint="eastAsia"/>
          <w:color w:val="000000"/>
          <w:sz w:val="18"/>
          <w:szCs w:val="18"/>
        </w:rPr>
        <w:t>）</w:t>
      </w:r>
      <w:r w:rsidR="0086440C">
        <w:rPr>
          <w:rFonts w:ascii="宋体" w:eastAsia="宋体" w:hAnsi="宋体" w:hint="eastAsia"/>
          <w:color w:val="000000"/>
          <w:sz w:val="18"/>
          <w:szCs w:val="18"/>
        </w:rPr>
        <w:t>。</w:t>
      </w:r>
    </w:p>
    <w:p w14:paraId="3BA1EF1C" w14:textId="5958CF61" w:rsidR="007D5DB3" w:rsidRDefault="005622F5" w:rsidP="009F44DB">
      <w:pPr>
        <w:ind w:firstLineChars="200" w:firstLine="360"/>
        <w:rPr>
          <w:rFonts w:ascii="宋体" w:eastAsia="宋体" w:hAnsi="宋体"/>
          <w:color w:val="000000"/>
          <w:sz w:val="18"/>
          <w:szCs w:val="18"/>
        </w:rPr>
      </w:pPr>
      <w:r>
        <w:rPr>
          <w:rStyle w:val="fontstyle01"/>
          <w:rFonts w:hint="default"/>
        </w:rPr>
        <w:t>为了解决上述问题，</w:t>
      </w:r>
      <w:r w:rsidR="009F0C51">
        <w:rPr>
          <w:rStyle w:val="fontstyle01"/>
          <w:rFonts w:hint="default"/>
        </w:rPr>
        <w:t>本文</w:t>
      </w:r>
      <w:r w:rsidR="00311AF6">
        <w:rPr>
          <w:rStyle w:val="fontstyle01"/>
          <w:rFonts w:hint="default"/>
        </w:rPr>
        <w:t>总结分析了已有矩阵形式化</w:t>
      </w:r>
      <w:r w:rsidR="009F44DB">
        <w:rPr>
          <w:rStyle w:val="fontstyle01"/>
          <w:rFonts w:hint="default"/>
        </w:rPr>
        <w:t>工作</w:t>
      </w:r>
      <w:r w:rsidR="00311AF6">
        <w:rPr>
          <w:rStyle w:val="fontstyle01"/>
          <w:rFonts w:hint="default"/>
        </w:rPr>
        <w:t>的利弊，</w:t>
      </w:r>
      <w:r w:rsidR="00FB423B">
        <w:rPr>
          <w:rFonts w:ascii="宋体" w:eastAsia="宋体" w:hAnsi="宋体" w:hint="eastAsia"/>
          <w:color w:val="000000"/>
          <w:sz w:val="18"/>
          <w:szCs w:val="18"/>
        </w:rPr>
        <w:t>提出了基于记录</w:t>
      </w:r>
      <w:r w:rsidR="00FB423B">
        <w:rPr>
          <w:rFonts w:ascii="Times New Roman" w:eastAsia="宋体" w:hAnsi="Times New Roman" w:cs="Times New Roman" w:hint="eastAsia"/>
          <w:color w:val="000000"/>
          <w:sz w:val="18"/>
          <w:szCs w:val="18"/>
        </w:rPr>
        <w:t>的</w:t>
      </w:r>
      <w:r w:rsidR="00FB423B">
        <w:rPr>
          <w:rFonts w:ascii="宋体" w:eastAsia="宋体" w:hAnsi="宋体" w:hint="eastAsia"/>
          <w:color w:val="000000"/>
          <w:sz w:val="18"/>
          <w:szCs w:val="18"/>
        </w:rPr>
        <w:t>矩阵函数构建法</w:t>
      </w:r>
      <w:r w:rsidR="009F44DB">
        <w:rPr>
          <w:rFonts w:ascii="宋体" w:eastAsia="宋体" w:hAnsi="宋体" w:hint="eastAsia"/>
          <w:color w:val="000000"/>
          <w:sz w:val="18"/>
          <w:szCs w:val="18"/>
        </w:rPr>
        <w:t>。</w:t>
      </w:r>
      <w:r w:rsidR="00FB423B">
        <w:rPr>
          <w:rFonts w:ascii="宋体" w:eastAsia="宋体" w:hAnsi="宋体" w:hint="eastAsia"/>
          <w:color w:val="000000"/>
          <w:sz w:val="18"/>
          <w:szCs w:val="18"/>
        </w:rPr>
        <w:t>克服了初等矩阵以及</w:t>
      </w:r>
      <w:r w:rsidR="00311AF6">
        <w:rPr>
          <w:rFonts w:ascii="宋体" w:eastAsia="宋体" w:hAnsi="宋体" w:hint="eastAsia"/>
          <w:color w:val="000000"/>
          <w:sz w:val="18"/>
          <w:szCs w:val="18"/>
        </w:rPr>
        <w:t>逆</w:t>
      </w:r>
      <w:r w:rsidR="00FB423B">
        <w:rPr>
          <w:rFonts w:ascii="宋体" w:eastAsia="宋体" w:hAnsi="宋体" w:hint="eastAsia"/>
          <w:color w:val="000000"/>
          <w:sz w:val="18"/>
          <w:szCs w:val="18"/>
        </w:rPr>
        <w:t>矩阵操作函数的</w:t>
      </w:r>
      <w:r w:rsidR="00311AF6">
        <w:rPr>
          <w:rFonts w:ascii="宋体" w:eastAsia="宋体" w:hAnsi="宋体" w:hint="eastAsia"/>
          <w:color w:val="000000"/>
          <w:sz w:val="18"/>
          <w:szCs w:val="18"/>
        </w:rPr>
        <w:t>形式化</w:t>
      </w:r>
      <w:r w:rsidR="00FB423B">
        <w:rPr>
          <w:rFonts w:ascii="宋体" w:eastAsia="宋体" w:hAnsi="宋体" w:hint="eastAsia"/>
          <w:color w:val="000000"/>
          <w:sz w:val="18"/>
          <w:szCs w:val="18"/>
        </w:rPr>
        <w:t>问题，</w:t>
      </w:r>
      <w:r w:rsidR="009F44DB">
        <w:rPr>
          <w:rFonts w:ascii="宋体" w:eastAsia="宋体" w:hAnsi="宋体" w:hint="eastAsia"/>
          <w:color w:val="000000"/>
          <w:sz w:val="18"/>
          <w:szCs w:val="18"/>
        </w:rPr>
        <w:t>从而系统地给出了初等矩阵的定义以及逆矩阵的形式化证明。</w:t>
      </w:r>
      <w:r w:rsidR="00311AF6">
        <w:rPr>
          <w:rFonts w:ascii="宋体" w:eastAsia="宋体" w:hAnsi="宋体" w:hint="eastAsia"/>
          <w:color w:val="000000"/>
          <w:sz w:val="18"/>
          <w:szCs w:val="18"/>
        </w:rPr>
        <w:t>同时</w:t>
      </w:r>
      <w:r w:rsidR="009F0C51">
        <w:rPr>
          <w:rFonts w:ascii="宋体" w:eastAsia="宋体" w:hAnsi="宋体" w:hint="eastAsia"/>
          <w:color w:val="000000"/>
          <w:sz w:val="18"/>
          <w:szCs w:val="18"/>
        </w:rPr>
        <w:t>继承</w:t>
      </w:r>
      <w:r w:rsidR="00FB423B">
        <w:rPr>
          <w:rFonts w:ascii="宋体" w:eastAsia="宋体" w:hAnsi="宋体" w:hint="eastAsia"/>
          <w:color w:val="000000"/>
          <w:sz w:val="18"/>
          <w:szCs w:val="18"/>
        </w:rPr>
        <w:t>了</w:t>
      </w:r>
      <w:r w:rsidR="009F0C51">
        <w:rPr>
          <w:rFonts w:ascii="Times New Roman" w:eastAsia="宋体" w:hAnsi="Times New Roman" w:cs="Times New Roman" w:hint="eastAsia"/>
          <w:color w:val="000000"/>
          <w:sz w:val="18"/>
          <w:szCs w:val="18"/>
        </w:rPr>
        <w:t>Coq</w:t>
      </w:r>
      <w:r w:rsidR="009F0C51">
        <w:rPr>
          <w:rFonts w:ascii="宋体" w:eastAsia="宋体" w:hAnsi="宋体" w:hint="eastAsia"/>
          <w:color w:val="000000"/>
          <w:sz w:val="18"/>
          <w:szCs w:val="18"/>
        </w:rPr>
        <w:t>中</w:t>
      </w:r>
      <w:r w:rsidR="009F0C51">
        <w:rPr>
          <w:rFonts w:ascii="宋体" w:eastAsia="宋体" w:hAnsi="宋体"/>
          <w:color w:val="000000"/>
          <w:sz w:val="18"/>
          <w:szCs w:val="18"/>
        </w:rPr>
        <w:t>基于记录的矩阵形式化方法的</w:t>
      </w:r>
      <w:r w:rsidR="009F44DB">
        <w:rPr>
          <w:rFonts w:ascii="宋体" w:eastAsia="宋体" w:hAnsi="宋体" w:hint="eastAsia"/>
          <w:color w:val="000000"/>
          <w:sz w:val="18"/>
          <w:szCs w:val="18"/>
        </w:rPr>
        <w:t>良好软件移植性</w:t>
      </w:r>
      <w:r w:rsidR="009F44DB">
        <w:rPr>
          <w:rFonts w:ascii="宋体" w:eastAsia="宋体" w:hAnsi="宋体" w:hint="eastAsia"/>
          <w:color w:val="000000"/>
          <w:sz w:val="18"/>
          <w:szCs w:val="18"/>
          <w:vertAlign w:val="superscript"/>
        </w:rPr>
        <w:t xml:space="preserve"> </w:t>
      </w:r>
      <w:r w:rsidR="009F0C51">
        <w:rPr>
          <w:rFonts w:ascii="宋体" w:eastAsia="宋体" w:hAnsi="宋体" w:hint="eastAsia"/>
          <w:color w:val="000000"/>
          <w:sz w:val="18"/>
          <w:szCs w:val="18"/>
          <w:vertAlign w:val="superscript"/>
        </w:rPr>
        <w:t>[</w:t>
      </w:r>
      <w:r w:rsidR="009F0C51">
        <w:rPr>
          <w:rFonts w:ascii="宋体" w:eastAsia="宋体" w:hAnsi="宋体"/>
          <w:color w:val="000000"/>
          <w:sz w:val="18"/>
          <w:szCs w:val="18"/>
          <w:vertAlign w:val="superscript"/>
        </w:rPr>
        <w:t>6]</w:t>
      </w:r>
      <w:r w:rsidR="009F0C51">
        <w:rPr>
          <w:rFonts w:ascii="宋体" w:eastAsia="宋体" w:hAnsi="宋体" w:hint="eastAsia"/>
          <w:color w:val="000000"/>
          <w:sz w:val="18"/>
          <w:szCs w:val="18"/>
        </w:rPr>
        <w:t>，</w:t>
      </w:r>
      <w:r w:rsidR="009F44DB">
        <w:rPr>
          <w:rFonts w:ascii="宋体" w:eastAsia="宋体" w:hAnsi="宋体" w:hint="eastAsia"/>
          <w:color w:val="000000"/>
          <w:sz w:val="18"/>
          <w:szCs w:val="18"/>
        </w:rPr>
        <w:t>实现了首个形式化Ocaml矩阵函数库。</w:t>
      </w:r>
    </w:p>
    <w:p w14:paraId="18E90956" w14:textId="5A2E3B9F" w:rsidR="006D2F85" w:rsidRDefault="00774458" w:rsidP="004C42FD">
      <w:pPr>
        <w:ind w:firstLineChars="200" w:firstLine="360"/>
        <w:rPr>
          <w:rFonts w:ascii="宋体" w:eastAsia="宋体" w:hAnsi="宋体"/>
          <w:color w:val="000000"/>
          <w:sz w:val="18"/>
          <w:szCs w:val="18"/>
        </w:rPr>
      </w:pPr>
      <w:r w:rsidRPr="00774458">
        <w:rPr>
          <w:rFonts w:ascii="宋体" w:eastAsia="宋体" w:hAnsi="宋体" w:hint="eastAsia"/>
          <w:color w:val="000000"/>
          <w:sz w:val="18"/>
          <w:szCs w:val="18"/>
        </w:rPr>
        <w:t>本文第</w:t>
      </w:r>
      <w:r w:rsidRPr="00774458">
        <w:rPr>
          <w:rFonts w:ascii="宋体" w:eastAsia="宋体" w:hAnsi="宋体"/>
          <w:color w:val="000000"/>
          <w:sz w:val="18"/>
          <w:szCs w:val="18"/>
        </w:rPr>
        <w:t>2节总结分析了定理证明器中矩阵形式化的相关工作；第3节对比基于Coq 记录的矩阵形式化方法，介绍了初等变换矩阵的形式化难点并提出了解决措施；第4节提出了基于高斯约旦消元法的逆矩阵形式化方法；第5节介绍了逆矩阵定义以及定理的证明过程以及证明成果；最后总结全文。</w:t>
      </w:r>
    </w:p>
    <w:p w14:paraId="3AB22C43" w14:textId="77777777" w:rsidR="0001314E" w:rsidRPr="00774458" w:rsidRDefault="0001314E" w:rsidP="0001314E">
      <w:pPr>
        <w:rPr>
          <w:rFonts w:ascii="宋体" w:eastAsia="宋体" w:hAnsi="宋体"/>
          <w:color w:val="000000"/>
          <w:sz w:val="18"/>
          <w:szCs w:val="18"/>
        </w:rPr>
      </w:pPr>
    </w:p>
    <w:p w14:paraId="247D1815" w14:textId="1E6EC639" w:rsidR="0021431D" w:rsidRPr="00C36AA6" w:rsidRDefault="0021431D" w:rsidP="0021431D">
      <w:pPr>
        <w:pStyle w:val="a3"/>
        <w:numPr>
          <w:ilvl w:val="0"/>
          <w:numId w:val="7"/>
        </w:numPr>
        <w:rPr>
          <w:rFonts w:ascii="黑体" w:eastAsia="黑体" w:hAnsi="黑体" w:cs="Times New Roman"/>
          <w:szCs w:val="21"/>
        </w:rPr>
      </w:pPr>
      <w:bookmarkStart w:id="9" w:name="_Hlk98233190"/>
      <w:bookmarkEnd w:id="8"/>
      <w:r w:rsidRPr="00C36AA6">
        <w:rPr>
          <w:rFonts w:ascii="黑体" w:eastAsia="黑体" w:hAnsi="黑体" w:cs="Times New Roman" w:hint="eastAsia"/>
          <w:szCs w:val="21"/>
        </w:rPr>
        <w:t>相关工作</w:t>
      </w:r>
    </w:p>
    <w:p w14:paraId="6E11B6B7" w14:textId="77777777" w:rsidR="0021431D" w:rsidRDefault="0021431D">
      <w:pPr>
        <w:ind w:firstLineChars="200" w:firstLine="360"/>
        <w:rPr>
          <w:rFonts w:ascii="宋体" w:eastAsia="宋体" w:hAnsi="宋体"/>
          <w:color w:val="000000"/>
          <w:sz w:val="18"/>
          <w:szCs w:val="18"/>
        </w:rPr>
      </w:pPr>
      <w:r>
        <w:rPr>
          <w:rFonts w:ascii="宋体" w:eastAsia="宋体" w:hAnsi="宋体" w:hint="eastAsia"/>
          <w:color w:val="000000"/>
          <w:sz w:val="18"/>
          <w:szCs w:val="18"/>
        </w:rPr>
        <w:t>在</w:t>
      </w:r>
      <w:r>
        <w:rPr>
          <w:rFonts w:ascii="宋体" w:eastAsia="宋体" w:hAnsi="宋体"/>
          <w:color w:val="000000"/>
          <w:sz w:val="18"/>
          <w:szCs w:val="18"/>
        </w:rPr>
        <w:t>高阶定理证明器</w:t>
      </w:r>
      <w:r>
        <w:rPr>
          <w:rFonts w:ascii="宋体" w:eastAsia="宋体" w:hAnsi="宋体" w:hint="eastAsia"/>
          <w:color w:val="000000"/>
          <w:sz w:val="18"/>
          <w:szCs w:val="18"/>
        </w:rPr>
        <w:t>中，各个定理证明器社区已经存在了关于矩阵理论形式化的研究工作，目前</w:t>
      </w:r>
      <w:r>
        <w:rPr>
          <w:rFonts w:ascii="宋体" w:eastAsia="宋体" w:hAnsi="宋体"/>
          <w:color w:val="000000"/>
          <w:sz w:val="18"/>
          <w:szCs w:val="18"/>
        </w:rPr>
        <w:t>,针对定长数据结构的形式化技术大体上有3种</w:t>
      </w:r>
      <w:r>
        <w:rPr>
          <w:rFonts w:ascii="宋体" w:eastAsia="宋体" w:hAnsi="宋体" w:hint="eastAsia"/>
          <w:color w:val="000000"/>
          <w:sz w:val="18"/>
          <w:szCs w:val="18"/>
        </w:rPr>
        <w:t>：</w:t>
      </w:r>
    </w:p>
    <w:p w14:paraId="41F90F30" w14:textId="2BB203C8" w:rsidR="0021431D" w:rsidRPr="00F038C1" w:rsidRDefault="0021431D" w:rsidP="00F038C1">
      <w:pPr>
        <w:numPr>
          <w:ilvl w:val="0"/>
          <w:numId w:val="2"/>
        </w:numPr>
        <w:rPr>
          <w:rFonts w:ascii="宋体" w:eastAsia="宋体" w:hAnsi="宋体"/>
          <w:color w:val="000000"/>
          <w:sz w:val="18"/>
          <w:szCs w:val="18"/>
        </w:rPr>
      </w:pPr>
      <w:r>
        <w:rPr>
          <w:rFonts w:ascii="宋体" w:eastAsia="宋体" w:hAnsi="宋体" w:hint="eastAsia"/>
          <w:color w:val="000000"/>
          <w:sz w:val="18"/>
          <w:szCs w:val="18"/>
        </w:rPr>
        <w:t>函数表示法描述矩阵。</w:t>
      </w:r>
      <w:r>
        <w:rPr>
          <w:rFonts w:ascii="宋体" w:eastAsia="宋体" w:hAnsi="宋体"/>
          <w:color w:val="000000"/>
          <w:sz w:val="18"/>
          <w:szCs w:val="18"/>
        </w:rPr>
        <w:t>首都师范大学施智平团</w:t>
      </w:r>
      <w:r w:rsidR="00CA0C1E">
        <w:rPr>
          <w:rFonts w:ascii="宋体" w:eastAsia="宋体" w:hAnsi="宋体" w:hint="eastAsia"/>
          <w:color w:val="000000"/>
          <w:sz w:val="18"/>
          <w:szCs w:val="18"/>
        </w:rPr>
        <w:t>队，</w:t>
      </w:r>
      <w:r>
        <w:rPr>
          <w:rFonts w:ascii="宋体" w:eastAsia="宋体" w:hAnsi="宋体" w:hint="eastAsia"/>
          <w:color w:val="000000"/>
          <w:sz w:val="18"/>
          <w:szCs w:val="18"/>
        </w:rPr>
        <w:t>使用该方法在</w:t>
      </w:r>
      <w:r>
        <w:rPr>
          <w:rFonts w:ascii="Times New Roman" w:eastAsia="宋体" w:hAnsi="Times New Roman" w:cs="Times New Roman" w:hint="eastAsia"/>
          <w:color w:val="000000"/>
          <w:sz w:val="18"/>
          <w:szCs w:val="18"/>
        </w:rPr>
        <w:t>H</w:t>
      </w:r>
      <w:r>
        <w:rPr>
          <w:rFonts w:ascii="Times New Roman" w:eastAsia="宋体" w:hAnsi="Times New Roman" w:cs="Times New Roman"/>
          <w:color w:val="000000"/>
          <w:sz w:val="18"/>
          <w:szCs w:val="18"/>
        </w:rPr>
        <w:t>OL4</w:t>
      </w:r>
      <w:r>
        <w:rPr>
          <w:rFonts w:ascii="宋体" w:eastAsia="宋体" w:hAnsi="宋体" w:hint="eastAsia"/>
          <w:color w:val="000000"/>
          <w:sz w:val="18"/>
          <w:szCs w:val="18"/>
        </w:rPr>
        <w:t>当中</w:t>
      </w:r>
      <w:r>
        <w:rPr>
          <w:rFonts w:ascii="宋体" w:eastAsia="宋体" w:hAnsi="宋体"/>
          <w:color w:val="000000"/>
          <w:sz w:val="18"/>
          <w:szCs w:val="18"/>
        </w:rPr>
        <w:t>开展了</w:t>
      </w:r>
      <w:r>
        <w:rPr>
          <w:rFonts w:ascii="宋体" w:eastAsia="宋体" w:hAnsi="宋体" w:hint="eastAsia"/>
          <w:color w:val="000000"/>
          <w:sz w:val="18"/>
          <w:szCs w:val="18"/>
        </w:rPr>
        <w:t>比较完善的矩阵形式化工作</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7-9]</w:t>
      </w:r>
      <w:r>
        <w:rPr>
          <w:rFonts w:ascii="宋体" w:eastAsia="宋体" w:hAnsi="宋体" w:hint="eastAsia"/>
          <w:color w:val="000000"/>
          <w:sz w:val="18"/>
          <w:szCs w:val="18"/>
        </w:rPr>
        <w:t>。该方法用函数来代表矩阵，具有良好的通用性，关于矩阵</w:t>
      </w:r>
      <w:r w:rsidR="009F44DB">
        <w:rPr>
          <w:rFonts w:ascii="宋体" w:eastAsia="宋体" w:hAnsi="宋体" w:hint="eastAsia"/>
          <w:color w:val="000000"/>
          <w:sz w:val="18"/>
          <w:szCs w:val="18"/>
        </w:rPr>
        <w:t>数学</w:t>
      </w:r>
      <w:r>
        <w:rPr>
          <w:rFonts w:ascii="宋体" w:eastAsia="宋体" w:hAnsi="宋体" w:hint="eastAsia"/>
          <w:color w:val="000000"/>
          <w:sz w:val="18"/>
          <w:szCs w:val="18"/>
        </w:rPr>
        <w:t>性质的证明</w:t>
      </w:r>
      <w:r w:rsidR="009F44DB">
        <w:rPr>
          <w:rFonts w:ascii="宋体" w:eastAsia="宋体" w:hAnsi="宋体" w:hint="eastAsia"/>
          <w:color w:val="000000"/>
          <w:sz w:val="18"/>
          <w:szCs w:val="18"/>
        </w:rPr>
        <w:t>简单易懂</w:t>
      </w:r>
      <w:r>
        <w:rPr>
          <w:rFonts w:ascii="宋体" w:eastAsia="宋体" w:hAnsi="宋体" w:hint="eastAsia"/>
          <w:color w:val="000000"/>
          <w:sz w:val="18"/>
          <w:szCs w:val="18"/>
        </w:rPr>
        <w:t>。</w:t>
      </w:r>
      <w:r w:rsidRPr="00F038C1">
        <w:rPr>
          <w:rFonts w:ascii="Times New Roman" w:eastAsia="宋体" w:hAnsi="Times New Roman" w:cs="Times New Roman"/>
          <w:color w:val="000000"/>
          <w:sz w:val="18"/>
          <w:szCs w:val="18"/>
        </w:rPr>
        <w:t>Coq</w:t>
      </w:r>
      <w:r w:rsidRPr="00F038C1">
        <w:rPr>
          <w:rFonts w:ascii="宋体" w:eastAsia="宋体" w:hAnsi="宋体"/>
          <w:color w:val="000000"/>
          <w:sz w:val="18"/>
          <w:szCs w:val="18"/>
        </w:rPr>
        <w:t>中的</w:t>
      </w:r>
      <w:r w:rsidRPr="00F038C1">
        <w:rPr>
          <w:rFonts w:ascii="Times New Roman" w:eastAsia="宋体" w:hAnsi="Times New Roman" w:cs="Times New Roman"/>
          <w:color w:val="000000"/>
          <w:sz w:val="18"/>
          <w:szCs w:val="18"/>
        </w:rPr>
        <w:t>mathcomp</w:t>
      </w:r>
      <w:r w:rsidRPr="00F038C1">
        <w:rPr>
          <w:rFonts w:ascii="宋体" w:eastAsia="宋体" w:hAnsi="宋体"/>
          <w:color w:val="000000"/>
          <w:sz w:val="18"/>
          <w:szCs w:val="18"/>
        </w:rPr>
        <w:t>库</w:t>
      </w:r>
      <w:r w:rsidRPr="00F038C1">
        <w:rPr>
          <w:rFonts w:ascii="宋体" w:eastAsia="宋体" w:hAnsi="宋体" w:hint="eastAsia"/>
          <w:color w:val="000000"/>
          <w:sz w:val="18"/>
          <w:szCs w:val="18"/>
        </w:rPr>
        <w:t>沿用了使用函数表示矩阵的思路，把</w:t>
      </w:r>
      <w:r w:rsidRPr="00F038C1">
        <w:rPr>
          <w:rFonts w:ascii="宋体" w:eastAsia="宋体" w:hAnsi="宋体"/>
          <w:color w:val="000000"/>
          <w:sz w:val="18"/>
          <w:szCs w:val="18"/>
        </w:rPr>
        <w:t>矩阵定义</w:t>
      </w:r>
      <w:r w:rsidRPr="00F038C1">
        <w:rPr>
          <w:rFonts w:ascii="宋体" w:eastAsia="宋体" w:hAnsi="宋体" w:hint="eastAsia"/>
          <w:color w:val="000000"/>
          <w:sz w:val="18"/>
          <w:szCs w:val="18"/>
        </w:rPr>
        <w:t>成从两个有限集到A的函数</w:t>
      </w:r>
      <w:r w:rsidRPr="00F038C1">
        <w:rPr>
          <w:rFonts w:ascii="宋体" w:eastAsia="宋体" w:hAnsi="宋体" w:hint="eastAsia"/>
          <w:color w:val="000000"/>
          <w:sz w:val="18"/>
          <w:szCs w:val="18"/>
          <w:vertAlign w:val="superscript"/>
        </w:rPr>
        <w:t>[</w:t>
      </w:r>
      <w:r w:rsidRPr="00F038C1">
        <w:rPr>
          <w:rFonts w:ascii="宋体" w:eastAsia="宋体" w:hAnsi="宋体"/>
          <w:color w:val="000000"/>
          <w:sz w:val="18"/>
          <w:szCs w:val="18"/>
          <w:vertAlign w:val="superscript"/>
        </w:rPr>
        <w:t>10</w:t>
      </w:r>
      <w:r w:rsidRPr="00F038C1">
        <w:rPr>
          <w:rFonts w:ascii="宋体" w:eastAsia="宋体" w:hAnsi="宋体" w:hint="eastAsia"/>
          <w:color w:val="000000"/>
          <w:sz w:val="18"/>
          <w:szCs w:val="18"/>
          <w:vertAlign w:val="superscript"/>
        </w:rPr>
        <w:t>，</w:t>
      </w:r>
      <w:r w:rsidRPr="00F038C1">
        <w:rPr>
          <w:rFonts w:ascii="宋体" w:eastAsia="宋体" w:hAnsi="宋体"/>
          <w:color w:val="000000"/>
          <w:sz w:val="18"/>
          <w:szCs w:val="18"/>
          <w:vertAlign w:val="superscript"/>
        </w:rPr>
        <w:t>11]</w:t>
      </w:r>
      <w:r w:rsidRPr="00F038C1">
        <w:rPr>
          <w:rFonts w:ascii="宋体" w:eastAsia="宋体" w:hAnsi="宋体"/>
          <w:color w:val="000000"/>
          <w:sz w:val="18"/>
          <w:szCs w:val="18"/>
        </w:rPr>
        <w:t>，</w:t>
      </w:r>
      <w:r w:rsidRPr="00F038C1">
        <w:rPr>
          <w:rFonts w:ascii="宋体" w:eastAsia="宋体" w:hAnsi="宋体" w:hint="eastAsia"/>
          <w:color w:val="000000"/>
          <w:sz w:val="18"/>
          <w:szCs w:val="18"/>
        </w:rPr>
        <w:t>即表示为</w:t>
      </w:r>
      <w:r w:rsidRPr="00F038C1">
        <w:rPr>
          <w:rFonts w:ascii="等线" w:eastAsia="等线" w:hAnsi="等线" w:cs="宋体"/>
          <w:color w:val="000000"/>
          <w:kern w:val="0"/>
          <w:sz w:val="18"/>
          <w:szCs w:val="18"/>
        </w:rPr>
        <w:t>Fin -&gt; Fin -&gt; Type</w:t>
      </w:r>
      <w:r w:rsidRPr="00F038C1">
        <w:rPr>
          <w:rFonts w:ascii="等线" w:eastAsia="等线" w:hAnsi="等线" w:cs="宋体" w:hint="eastAsia"/>
          <w:color w:val="000000"/>
          <w:kern w:val="0"/>
          <w:sz w:val="18"/>
          <w:szCs w:val="18"/>
        </w:rPr>
        <w:t>类型。</w:t>
      </w:r>
      <w:r w:rsidRPr="00F038C1">
        <w:rPr>
          <w:rFonts w:ascii="宋体" w:eastAsia="宋体" w:hAnsi="宋体" w:hint="eastAsia"/>
          <w:color w:val="000000"/>
          <w:sz w:val="18"/>
          <w:szCs w:val="18"/>
        </w:rPr>
        <w:t>也就是</w:t>
      </w:r>
      <w:r w:rsidRPr="00F038C1">
        <w:rPr>
          <w:rFonts w:ascii="宋体" w:eastAsia="宋体" w:hAnsi="宋体" w:hint="eastAsia"/>
          <w:color w:val="000000"/>
          <w:sz w:val="18"/>
          <w:szCs w:val="18"/>
        </w:rPr>
        <w:lastRenderedPageBreak/>
        <w:t>说，它的输入集合改成了高度和宽度下标取值的集合。</w:t>
      </w:r>
    </w:p>
    <w:p w14:paraId="0AC86EEB" w14:textId="2C1685D0" w:rsidR="0021431D" w:rsidRDefault="0021431D" w:rsidP="00F5780D">
      <w:pPr>
        <w:numPr>
          <w:ilvl w:val="255"/>
          <w:numId w:val="0"/>
        </w:numPr>
        <w:ind w:firstLineChars="200" w:firstLine="360"/>
        <w:rPr>
          <w:rFonts w:ascii="宋体" w:eastAsia="宋体" w:hAnsi="宋体"/>
          <w:color w:val="000000"/>
          <w:sz w:val="18"/>
          <w:szCs w:val="18"/>
        </w:rPr>
      </w:pPr>
      <w:r>
        <w:rPr>
          <w:rFonts w:ascii="宋体" w:eastAsia="宋体" w:hAnsi="宋体" w:hint="eastAsia"/>
          <w:color w:val="000000"/>
          <w:sz w:val="18"/>
          <w:szCs w:val="18"/>
        </w:rPr>
        <w:t>这种方式以函数而不是实际数据结构的方式描述矩阵，同矩阵在程序语言中的实现方式距离比较远，难以从这样的表示方式中直接抽取出程序语言可处理的矩阵表示以及矩阵代码。这样一种表示方式适合于把矩阵看成是一个数学概念，并完成矩阵的数学性质证明。而不是把矩阵看成是一种软件中的数据结构，所完成的形式化工作是数学概念、算法和性质的形式化，而不是矩阵软件的形式化。</w:t>
      </w:r>
    </w:p>
    <w:p w14:paraId="4653F5FA" w14:textId="6A7BBFF6" w:rsidR="0021431D" w:rsidRDefault="0021431D" w:rsidP="00F5780D">
      <w:pPr>
        <w:numPr>
          <w:ilvl w:val="0"/>
          <w:numId w:val="2"/>
        </w:numPr>
        <w:rPr>
          <w:rFonts w:ascii="宋体" w:eastAsia="宋体" w:hAnsi="宋体"/>
          <w:color w:val="000000"/>
          <w:sz w:val="18"/>
          <w:szCs w:val="18"/>
        </w:rPr>
      </w:pPr>
      <w:r>
        <w:rPr>
          <w:rFonts w:ascii="宋体" w:eastAsia="宋体" w:hAnsi="宋体"/>
          <w:color w:val="000000"/>
          <w:sz w:val="18"/>
          <w:szCs w:val="18"/>
        </w:rPr>
        <w:t xml:space="preserve">采用依赖类型进行描述, </w:t>
      </w:r>
      <w:r>
        <w:rPr>
          <w:rFonts w:ascii="Times New Roman" w:eastAsia="宋体" w:hAnsi="Times New Roman" w:cs="Times New Roman"/>
          <w:color w:val="000000"/>
          <w:sz w:val="18"/>
          <w:szCs w:val="18"/>
        </w:rPr>
        <w:t>Nicolas Magaud</w:t>
      </w:r>
      <w:r>
        <w:rPr>
          <w:rFonts w:ascii="宋体" w:eastAsia="宋体" w:hAnsi="宋体" w:hint="eastAsia"/>
          <w:color w:val="000000"/>
          <w:sz w:val="18"/>
          <w:szCs w:val="18"/>
        </w:rPr>
        <w:t>提出了基于依赖类型的</w:t>
      </w:r>
      <w:r>
        <w:rPr>
          <w:rFonts w:ascii="Times New Roman" w:eastAsia="宋体" w:hAnsi="Times New Roman" w:cs="Times New Roman"/>
          <w:color w:val="000000"/>
          <w:sz w:val="18"/>
          <w:szCs w:val="18"/>
        </w:rPr>
        <w:t>list</w:t>
      </w:r>
      <w:r>
        <w:rPr>
          <w:rFonts w:ascii="宋体" w:eastAsia="宋体" w:hAnsi="宋体"/>
          <w:color w:val="000000"/>
          <w:sz w:val="18"/>
          <w:szCs w:val="18"/>
        </w:rPr>
        <w:t>的矩阵形式化方法</w:t>
      </w:r>
      <w:r>
        <w:rPr>
          <w:rFonts w:ascii="宋体" w:eastAsia="宋体" w:hAnsi="宋体" w:hint="eastAsia"/>
          <w:color w:val="000000"/>
          <w:sz w:val="18"/>
          <w:szCs w:val="18"/>
        </w:rPr>
        <w:t>，但</w:t>
      </w:r>
      <w:r>
        <w:rPr>
          <w:rFonts w:ascii="宋体" w:eastAsia="宋体" w:hAnsi="宋体"/>
          <w:color w:val="000000"/>
          <w:sz w:val="18"/>
          <w:szCs w:val="18"/>
        </w:rPr>
        <w:t>只给出了关于向量的一些简单性质的证明，</w:t>
      </w:r>
      <w:r>
        <w:rPr>
          <w:rFonts w:ascii="宋体" w:eastAsia="宋体" w:hAnsi="宋体" w:hint="eastAsia"/>
          <w:color w:val="000000"/>
          <w:sz w:val="18"/>
          <w:szCs w:val="18"/>
        </w:rPr>
        <w:t>并没有给出其他</w:t>
      </w:r>
      <w:r>
        <w:rPr>
          <w:rFonts w:ascii="宋体" w:eastAsia="宋体" w:hAnsi="宋体"/>
          <w:color w:val="000000"/>
          <w:sz w:val="18"/>
          <w:szCs w:val="18"/>
        </w:rPr>
        <w:t>基础性质</w:t>
      </w:r>
      <w:r>
        <w:rPr>
          <w:rFonts w:ascii="宋体" w:eastAsia="宋体" w:hAnsi="宋体" w:hint="eastAsia"/>
          <w:color w:val="000000"/>
          <w:sz w:val="18"/>
          <w:szCs w:val="18"/>
        </w:rPr>
        <w:t>的证明</w:t>
      </w:r>
      <w:r>
        <w:rPr>
          <w:rFonts w:ascii="宋体" w:eastAsia="宋体" w:hAnsi="宋体"/>
          <w:color w:val="000000"/>
          <w:sz w:val="18"/>
          <w:szCs w:val="18"/>
        </w:rPr>
        <w:t>。</w:t>
      </w:r>
      <w:r>
        <w:rPr>
          <w:rFonts w:ascii="Times New Roman" w:eastAsia="宋体" w:hAnsi="Times New Roman" w:cs="Times New Roman"/>
          <w:color w:val="000000"/>
          <w:sz w:val="18"/>
          <w:szCs w:val="18"/>
        </w:rPr>
        <w:t>Coq.Vectors</w:t>
      </w:r>
      <w:r>
        <w:rPr>
          <w:rFonts w:ascii="宋体" w:eastAsia="宋体" w:hAnsi="宋体"/>
          <w:color w:val="000000"/>
          <w:sz w:val="18"/>
          <w:szCs w:val="18"/>
        </w:rPr>
        <w:t>标准库提供了定长数组的实现</w:t>
      </w:r>
      <w:r w:rsidR="00F038C1">
        <w:rPr>
          <w:rFonts w:hint="eastAsia"/>
        </w:rPr>
        <w:t>，</w:t>
      </w:r>
      <w:r>
        <w:rPr>
          <w:rFonts w:ascii="宋体" w:eastAsia="宋体" w:hAnsi="宋体" w:hint="eastAsia"/>
          <w:color w:val="000000"/>
          <w:sz w:val="18"/>
          <w:szCs w:val="18"/>
        </w:rPr>
        <w:t>可在此基础上实现数组的数组，</w:t>
      </w:r>
      <w:r>
        <w:rPr>
          <w:rFonts w:ascii="宋体" w:eastAsia="宋体" w:hAnsi="宋体"/>
          <w:color w:val="000000"/>
          <w:sz w:val="18"/>
          <w:szCs w:val="18"/>
        </w:rPr>
        <w:t>即矩阵。</w:t>
      </w:r>
      <w:r>
        <w:rPr>
          <w:rFonts w:ascii="宋体" w:eastAsia="宋体" w:hAnsi="宋体" w:hint="eastAsia"/>
          <w:color w:val="000000"/>
          <w:sz w:val="18"/>
          <w:szCs w:val="18"/>
        </w:rPr>
        <w:t>这种技术同样能够定义出完整的矩阵类型并用于矩阵函数的类型检查。此外，它比基于函数的矩阵定义更接近于程序语言中的矩阵数据结构。然而，由于定义的复杂性，这一技术所产生的形式化描述可读性较差而且证明难度很高，</w:t>
      </w:r>
      <w:r>
        <w:rPr>
          <w:rFonts w:ascii="宋体" w:eastAsia="宋体" w:hAnsi="宋体"/>
          <w:color w:val="000000"/>
          <w:sz w:val="18"/>
          <w:szCs w:val="18"/>
        </w:rPr>
        <w:t>当处理更为复杂的二维矩阵问题时将面临较大的困难</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12]</w:t>
      </w:r>
      <w:r>
        <w:rPr>
          <w:rFonts w:ascii="宋体" w:eastAsia="宋体" w:hAnsi="宋体"/>
          <w:color w:val="000000"/>
          <w:sz w:val="18"/>
          <w:szCs w:val="18"/>
        </w:rPr>
        <w:t>。</w:t>
      </w:r>
      <w:r>
        <w:rPr>
          <w:rFonts w:ascii="宋体" w:eastAsia="宋体" w:hAnsi="宋体" w:hint="eastAsia"/>
          <w:color w:val="000000"/>
          <w:sz w:val="18"/>
          <w:szCs w:val="18"/>
        </w:rPr>
        <w:t>另外，从基于依赖类型的矩阵函数抽取出的列表需要在每一层包含该层的表长，因此在表达上冗余度大，占用空间多，计算时间过长。</w:t>
      </w:r>
    </w:p>
    <w:p w14:paraId="1E105209" w14:textId="77777777" w:rsidR="0021431D" w:rsidRDefault="0021431D" w:rsidP="00F5780D">
      <w:pPr>
        <w:numPr>
          <w:ilvl w:val="255"/>
          <w:numId w:val="0"/>
        </w:numPr>
        <w:ind w:firstLineChars="200" w:firstLine="360"/>
        <w:rPr>
          <w:rFonts w:ascii="宋体" w:eastAsia="宋体" w:hAnsi="宋体"/>
          <w:color w:val="000000"/>
          <w:sz w:val="18"/>
          <w:szCs w:val="18"/>
        </w:rPr>
      </w:pPr>
      <w:r>
        <w:rPr>
          <w:rFonts w:ascii="Times New Roman" w:eastAsia="宋体" w:hAnsi="Times New Roman" w:cs="Times New Roman"/>
          <w:color w:val="000000"/>
          <w:sz w:val="18"/>
          <w:szCs w:val="18"/>
        </w:rPr>
        <w:t>Coquelicot</w:t>
      </w:r>
      <w:r>
        <w:rPr>
          <w:rFonts w:ascii="宋体" w:eastAsia="宋体" w:hAnsi="宋体" w:hint="eastAsia"/>
          <w:color w:val="000000"/>
          <w:sz w:val="18"/>
          <w:szCs w:val="18"/>
        </w:rPr>
        <w:t>库采用基于依赖类型的对偶类型构建矩阵类型，但矩阵相关性质的较少</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13]</w:t>
      </w:r>
      <w:r>
        <w:rPr>
          <w:rFonts w:ascii="宋体" w:eastAsia="宋体" w:hAnsi="宋体" w:hint="eastAsia"/>
          <w:color w:val="000000"/>
          <w:sz w:val="18"/>
          <w:szCs w:val="18"/>
        </w:rPr>
        <w:t>。</w:t>
      </w:r>
    </w:p>
    <w:p w14:paraId="7327F16B" w14:textId="28802C6A" w:rsidR="0021431D" w:rsidRDefault="0021431D">
      <w:pPr>
        <w:rPr>
          <w:rFonts w:ascii="宋体" w:eastAsia="宋体" w:hAnsi="宋体"/>
          <w:color w:val="000000"/>
          <w:sz w:val="18"/>
          <w:szCs w:val="18"/>
        </w:rPr>
      </w:pPr>
      <w:r>
        <w:rPr>
          <w:rFonts w:ascii="宋体" w:eastAsia="宋体" w:hAnsi="宋体" w:hint="eastAsia"/>
          <w:color w:val="000000"/>
          <w:sz w:val="18"/>
          <w:szCs w:val="18"/>
        </w:rPr>
        <w:t>（3）基于记录的矩阵表示法</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6]</w:t>
      </w:r>
      <w:r>
        <w:rPr>
          <w:rFonts w:ascii="宋体" w:eastAsia="宋体" w:hAnsi="宋体" w:hint="eastAsia"/>
          <w:color w:val="000000"/>
          <w:sz w:val="18"/>
          <w:szCs w:val="18"/>
        </w:rPr>
        <w:t>，这种方法</w:t>
      </w:r>
      <w:r w:rsidRPr="002B44FF">
        <w:rPr>
          <w:rFonts w:ascii="宋体" w:eastAsia="宋体" w:hAnsi="宋体" w:hint="eastAsia"/>
          <w:color w:val="000000"/>
          <w:sz w:val="18"/>
          <w:szCs w:val="18"/>
        </w:rPr>
        <w:t>定义了一种用于表示矩阵的记录类型，记录的一个域用</w:t>
      </w:r>
      <w:r>
        <w:rPr>
          <w:rFonts w:ascii="宋体" w:eastAsia="宋体" w:hAnsi="宋体" w:hint="eastAsia"/>
          <w:color w:val="000000"/>
          <w:sz w:val="18"/>
          <w:szCs w:val="18"/>
        </w:rPr>
        <w:t>嵌套list的方法存储二维表数据，</w:t>
      </w:r>
      <w:r w:rsidRPr="002B44FF">
        <w:rPr>
          <w:rFonts w:ascii="宋体" w:eastAsia="宋体" w:hAnsi="宋体" w:hint="eastAsia"/>
          <w:color w:val="000000"/>
          <w:sz w:val="18"/>
          <w:szCs w:val="18"/>
        </w:rPr>
        <w:t>记录的另外两个域分别</w:t>
      </w:r>
      <w:r>
        <w:rPr>
          <w:rFonts w:ascii="宋体" w:eastAsia="宋体" w:hAnsi="宋体" w:hint="eastAsia"/>
          <w:color w:val="000000"/>
          <w:sz w:val="18"/>
          <w:szCs w:val="18"/>
        </w:rPr>
        <w:t>保存二维表</w:t>
      </w:r>
      <w:r>
        <w:rPr>
          <w:rFonts w:ascii="宋体" w:eastAsia="宋体" w:hAnsi="宋体"/>
          <w:color w:val="000000"/>
          <w:sz w:val="18"/>
          <w:szCs w:val="18"/>
        </w:rPr>
        <w:t>长宽的证明</w:t>
      </w:r>
      <w:r>
        <w:rPr>
          <w:rFonts w:ascii="宋体" w:eastAsia="宋体" w:hAnsi="宋体" w:hint="eastAsia"/>
          <w:color w:val="000000"/>
          <w:sz w:val="18"/>
          <w:szCs w:val="18"/>
        </w:rPr>
        <w:t>，即</w:t>
      </w:r>
      <w:r w:rsidRPr="002B44FF">
        <w:rPr>
          <w:rFonts w:ascii="宋体" w:eastAsia="宋体" w:hAnsi="宋体" w:hint="eastAsia"/>
          <w:color w:val="000000"/>
          <w:sz w:val="18"/>
          <w:szCs w:val="18"/>
        </w:rPr>
        <w:t>关于二维表的高度和宽度分别满足矩阵类型的高和宽的要求的证明。</w:t>
      </w:r>
      <w:r>
        <w:rPr>
          <w:rFonts w:ascii="宋体" w:eastAsia="宋体" w:hAnsi="宋体" w:hint="eastAsia"/>
          <w:color w:val="000000"/>
          <w:sz w:val="18"/>
          <w:szCs w:val="18"/>
        </w:rPr>
        <w:t>麻莹莹等人在此基础上，首次实现了基于</w:t>
      </w:r>
      <w:r>
        <w:rPr>
          <w:rFonts w:ascii="Times New Roman" w:eastAsia="宋体" w:hAnsi="Times New Roman" w:cs="Times New Roman"/>
          <w:color w:val="000000"/>
          <w:sz w:val="18"/>
          <w:szCs w:val="18"/>
        </w:rPr>
        <w:t>Coq</w:t>
      </w:r>
      <w:r>
        <w:rPr>
          <w:rFonts w:ascii="宋体" w:eastAsia="宋体" w:hAnsi="宋体"/>
          <w:color w:val="000000"/>
          <w:sz w:val="18"/>
          <w:szCs w:val="18"/>
        </w:rPr>
        <w:t>的分块矩阵运算的形式化</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14]</w:t>
      </w:r>
      <w:r>
        <w:rPr>
          <w:rFonts w:ascii="宋体" w:eastAsia="宋体" w:hAnsi="宋体" w:hint="eastAsia"/>
          <w:color w:val="000000"/>
          <w:sz w:val="18"/>
          <w:szCs w:val="18"/>
        </w:rPr>
        <w:t>。该</w:t>
      </w:r>
      <w:r>
        <w:rPr>
          <w:rFonts w:ascii="宋体" w:eastAsia="宋体" w:hAnsi="宋体"/>
          <w:color w:val="000000"/>
          <w:sz w:val="18"/>
          <w:szCs w:val="18"/>
        </w:rPr>
        <w:t>方法易于理解并且</w:t>
      </w:r>
      <w:r>
        <w:rPr>
          <w:rFonts w:ascii="宋体" w:eastAsia="宋体" w:hAnsi="宋体" w:hint="eastAsia"/>
          <w:color w:val="000000"/>
          <w:sz w:val="18"/>
          <w:szCs w:val="18"/>
        </w:rPr>
        <w:t>方便</w:t>
      </w:r>
      <w:r>
        <w:rPr>
          <w:rFonts w:ascii="宋体" w:eastAsia="宋体" w:hAnsi="宋体"/>
          <w:color w:val="000000"/>
          <w:sz w:val="18"/>
          <w:szCs w:val="18"/>
        </w:rPr>
        <w:t>使用</w:t>
      </w:r>
      <w:r>
        <w:rPr>
          <w:rFonts w:ascii="宋体" w:eastAsia="宋体" w:hAnsi="宋体" w:hint="eastAsia"/>
          <w:color w:val="000000"/>
          <w:sz w:val="18"/>
          <w:szCs w:val="18"/>
        </w:rPr>
        <w:t>，同其他矩阵形式化方法相比，记录类型更容易抽取出合理的</w:t>
      </w:r>
      <w:r>
        <w:rPr>
          <w:rFonts w:ascii="Times New Roman" w:eastAsia="宋体" w:hAnsi="Times New Roman" w:cs="Times New Roman"/>
          <w:color w:val="000000"/>
          <w:sz w:val="18"/>
          <w:szCs w:val="18"/>
        </w:rPr>
        <w:t>Oc</w:t>
      </w:r>
      <w:r>
        <w:rPr>
          <w:rFonts w:ascii="Times New Roman" w:eastAsia="宋体" w:hAnsi="Times New Roman" w:cs="Times New Roman" w:hint="eastAsia"/>
          <w:color w:val="000000"/>
          <w:sz w:val="18"/>
          <w:szCs w:val="18"/>
        </w:rPr>
        <w:t>aml</w:t>
      </w:r>
      <w:r>
        <w:rPr>
          <w:rFonts w:ascii="宋体" w:eastAsia="宋体" w:hAnsi="宋体" w:hint="eastAsia"/>
          <w:color w:val="000000"/>
          <w:sz w:val="18"/>
          <w:szCs w:val="18"/>
        </w:rPr>
        <w:t>代码</w:t>
      </w:r>
      <w:r>
        <w:rPr>
          <w:rFonts w:ascii="宋体" w:eastAsia="宋体" w:hAnsi="宋体"/>
          <w:color w:val="000000"/>
          <w:sz w:val="18"/>
          <w:szCs w:val="18"/>
        </w:rPr>
        <w:t>，因此形式验证的性质</w:t>
      </w:r>
      <w:r>
        <w:rPr>
          <w:rFonts w:ascii="宋体" w:eastAsia="宋体" w:hAnsi="宋体" w:hint="eastAsia"/>
          <w:color w:val="000000"/>
          <w:sz w:val="18"/>
          <w:szCs w:val="18"/>
        </w:rPr>
        <w:t>等同于</w:t>
      </w:r>
      <w:r>
        <w:rPr>
          <w:rFonts w:ascii="宋体" w:eastAsia="宋体" w:hAnsi="宋体"/>
          <w:color w:val="000000"/>
          <w:sz w:val="18"/>
          <w:szCs w:val="18"/>
        </w:rPr>
        <w:t>抽取的软件代码的性质。</w:t>
      </w:r>
    </w:p>
    <w:p w14:paraId="5E658104" w14:textId="5F4175B5" w:rsidR="0021431D" w:rsidRPr="00B612F2" w:rsidRDefault="0021431D" w:rsidP="004849E8">
      <w:pPr>
        <w:ind w:firstLineChars="200" w:firstLine="360"/>
        <w:rPr>
          <w:ins w:id="10" w:author="shen nan" w:date="2022-01-04T18:11:00Z"/>
          <w:rStyle w:val="fontstyle01"/>
          <w:rFonts w:hint="default"/>
        </w:rPr>
      </w:pPr>
      <w:r>
        <w:rPr>
          <w:rStyle w:val="fontstyle01"/>
          <w:rFonts w:hint="default"/>
        </w:rPr>
        <w:t>据我们所知，</w:t>
      </w:r>
      <w:r>
        <w:rPr>
          <w:rFonts w:ascii="宋体" w:eastAsia="宋体" w:hAnsi="宋体"/>
          <w:color w:val="000000"/>
          <w:sz w:val="18"/>
          <w:szCs w:val="18"/>
        </w:rPr>
        <w:t>高阶定理证明器</w:t>
      </w:r>
      <w:r>
        <w:rPr>
          <w:rFonts w:ascii="宋体" w:eastAsia="宋体" w:hAnsi="宋体" w:hint="eastAsia"/>
          <w:color w:val="000000"/>
          <w:sz w:val="18"/>
          <w:szCs w:val="18"/>
        </w:rPr>
        <w:t>的逆矩阵形式化，仅存在少量研究工作</w:t>
      </w:r>
      <w:r>
        <w:rPr>
          <w:rStyle w:val="fontstyle01"/>
          <w:rFonts w:hint="default"/>
        </w:rPr>
        <w:t>：</w:t>
      </w:r>
      <w:r>
        <w:rPr>
          <w:rFonts w:ascii="宋体" w:eastAsia="宋体" w:hAnsi="宋体"/>
          <w:color w:val="000000"/>
          <w:sz w:val="18"/>
          <w:szCs w:val="18"/>
        </w:rPr>
        <w:t>首都师范大学施智平团队</w:t>
      </w:r>
      <w:r>
        <w:rPr>
          <w:rFonts w:ascii="宋体" w:eastAsia="宋体" w:hAnsi="宋体" w:hint="eastAsia"/>
          <w:color w:val="000000"/>
          <w:sz w:val="18"/>
          <w:szCs w:val="18"/>
        </w:rPr>
        <w:t>实现了在</w:t>
      </w:r>
      <w:r>
        <w:rPr>
          <w:rFonts w:ascii="Times New Roman" w:eastAsia="宋体" w:hAnsi="Times New Roman" w:cs="Times New Roman" w:hint="eastAsia"/>
          <w:color w:val="000000"/>
          <w:sz w:val="18"/>
          <w:szCs w:val="18"/>
        </w:rPr>
        <w:t>H</w:t>
      </w:r>
      <w:r>
        <w:rPr>
          <w:rFonts w:ascii="Times New Roman" w:eastAsia="宋体" w:hAnsi="Times New Roman" w:cs="Times New Roman"/>
          <w:color w:val="000000"/>
          <w:sz w:val="18"/>
          <w:szCs w:val="18"/>
        </w:rPr>
        <w:t>OL</w:t>
      </w:r>
      <w:r>
        <w:rPr>
          <w:rFonts w:ascii="宋体" w:eastAsia="宋体" w:hAnsi="宋体" w:hint="eastAsia"/>
          <w:color w:val="000000"/>
          <w:sz w:val="18"/>
          <w:szCs w:val="18"/>
        </w:rPr>
        <w:t>中基于伴随矩阵方法的逆矩阵形式化</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5]</w:t>
      </w:r>
      <w:r>
        <w:rPr>
          <w:rStyle w:val="fontstyle01"/>
          <w:rFonts w:hint="default"/>
        </w:rPr>
        <w:t>，该工作构造了特殊的n*n矩阵来代替(n</w:t>
      </w:r>
      <w:r>
        <w:rPr>
          <w:rStyle w:val="fontstyle01"/>
          <w:rFonts w:ascii="微软雅黑" w:eastAsia="微软雅黑" w:hAnsi="微软雅黑" w:cs="微软雅黑" w:hint="default"/>
        </w:rPr>
        <w:t>−</w:t>
      </w:r>
      <w:r>
        <w:rPr>
          <w:rStyle w:val="fontstyle01"/>
          <w:rFonts w:hint="default"/>
        </w:rPr>
        <w:t>1)</w:t>
      </w:r>
      <w:r>
        <w:rPr>
          <w:rStyle w:val="fontstyle01"/>
          <w:rFonts w:cs="宋体" w:hint="default"/>
        </w:rPr>
        <w:t>*</w:t>
      </w:r>
      <w:r>
        <w:rPr>
          <w:rStyle w:val="fontstyle01"/>
          <w:rFonts w:hint="default"/>
        </w:rPr>
        <w:t>(n</w:t>
      </w:r>
      <w:r>
        <w:rPr>
          <w:rStyle w:val="fontstyle01"/>
          <w:rFonts w:ascii="微软雅黑" w:eastAsia="微软雅黑" w:hAnsi="微软雅黑" w:cs="微软雅黑" w:hint="default"/>
        </w:rPr>
        <w:t>−</w:t>
      </w:r>
      <w:r>
        <w:rPr>
          <w:rStyle w:val="fontstyle01"/>
          <w:rFonts w:hint="default"/>
        </w:rPr>
        <w:t>1)子矩阵，以便计算其余子矩阵，从而使形式上构造一个伴随矩阵成为可能。但</w:t>
      </w:r>
      <w:r w:rsidRPr="002B44FF">
        <w:rPr>
          <w:rStyle w:val="fontstyle01"/>
          <w:rFonts w:hint="default"/>
        </w:rPr>
        <w:t>这种矩阵算法</w:t>
      </w:r>
      <w:r>
        <w:rPr>
          <w:rStyle w:val="fontstyle01"/>
          <w:rFonts w:hint="default"/>
        </w:rPr>
        <w:t>计算复杂度高，达到O（</w:t>
      </w:r>
      <m:oMath>
        <m:sSup>
          <m:sSupPr>
            <m:ctrlPr>
              <w:rPr>
                <w:rFonts w:ascii="Cambria Math" w:eastAsia="Cambria Math" w:hAnsi="Cambria Math"/>
                <w:color w:val="000000"/>
                <w:sz w:val="18"/>
                <w:szCs w:val="18"/>
              </w:rPr>
            </m:ctrlPr>
          </m:sSupPr>
          <m:e>
            <m:r>
              <w:rPr>
                <w:rFonts w:ascii="Cambria Math" w:eastAsia="Cambria Math" w:hAnsi="Cambria Math"/>
                <w:color w:val="000000"/>
                <w:sz w:val="18"/>
                <w:szCs w:val="18"/>
              </w:rPr>
              <m:t>N</m:t>
            </m:r>
          </m:e>
          <m:sup>
            <m:r>
              <w:rPr>
                <w:rFonts w:ascii="Cambria Math" w:eastAsia="Cambria Math" w:hAnsi="Cambria Math"/>
                <w:color w:val="000000"/>
                <w:sz w:val="18"/>
                <w:szCs w:val="18"/>
              </w:rPr>
              <m:t>4</m:t>
            </m:r>
          </m:sup>
        </m:sSup>
      </m:oMath>
      <w:r>
        <w:rPr>
          <w:rStyle w:val="fontstyle01"/>
          <w:rFonts w:hint="default"/>
        </w:rPr>
        <w:t>），不适合作为大矩阵的求逆计算，特别是在飞行控制等具有海量数据</w:t>
      </w:r>
      <w:r>
        <w:rPr>
          <w:rStyle w:val="fontstyle01"/>
          <w:rFonts w:hint="default"/>
        </w:rPr>
        <w:t>的领域。在</w:t>
      </w:r>
      <w:r>
        <w:rPr>
          <w:rFonts w:ascii="Times New Roman" w:eastAsia="宋体" w:hAnsi="Times New Roman" w:cs="Times New Roman"/>
          <w:color w:val="000000"/>
          <w:sz w:val="18"/>
          <w:szCs w:val="18"/>
        </w:rPr>
        <w:t>ssreflect</w:t>
      </w:r>
      <w:r>
        <w:rPr>
          <w:rStyle w:val="fontstyle01"/>
          <w:rFonts w:hint="default"/>
        </w:rPr>
        <w:t>库</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10</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11]</w:t>
      </w:r>
      <w:r>
        <w:rPr>
          <w:rStyle w:val="fontstyle01"/>
          <w:rFonts w:hint="default"/>
        </w:rPr>
        <w:t>中也有矩阵求逆的定义，其方法同样是</w:t>
      </w:r>
      <w:r>
        <w:rPr>
          <w:rFonts w:ascii="宋体" w:eastAsia="宋体" w:hAnsi="宋体" w:hint="eastAsia"/>
          <w:color w:val="000000"/>
          <w:sz w:val="18"/>
          <w:szCs w:val="18"/>
        </w:rPr>
        <w:t>基于伴随矩阵方法的逆矩阵形式化</w:t>
      </w:r>
      <w:r>
        <w:rPr>
          <w:rStyle w:val="fontstyle01"/>
          <w:rFonts w:hint="default"/>
        </w:rPr>
        <w:t>。</w:t>
      </w:r>
      <w:r w:rsidR="00B612F2" w:rsidRPr="00B612F2">
        <w:rPr>
          <w:rStyle w:val="fontstyle01"/>
          <w:rFonts w:hint="default"/>
        </w:rPr>
        <w:t>这种实现被三层包装(Matrix/Finfun/Tuple)隐藏，定义了较为复杂的结构，且矩阵类型被视为是抽象的</w:t>
      </w:r>
      <w:r w:rsidR="00F038C1">
        <w:rPr>
          <w:rStyle w:val="fontstyle01"/>
          <w:rFonts w:hint="default"/>
        </w:rPr>
        <w:t>数学概念</w:t>
      </w:r>
      <w:r w:rsidR="00B612F2" w:rsidRPr="00B612F2">
        <w:rPr>
          <w:rStyle w:val="fontstyle01"/>
          <w:rFonts w:hint="default"/>
        </w:rPr>
        <w:t>，无法进行实际应用。</w:t>
      </w:r>
    </w:p>
    <w:p w14:paraId="39B63AC6" w14:textId="2262EFA9" w:rsidR="00CA0C1E" w:rsidRDefault="0021431D" w:rsidP="00CA0C1E">
      <w:pPr>
        <w:ind w:firstLineChars="200" w:firstLine="360"/>
        <w:rPr>
          <w:rFonts w:ascii="宋体" w:eastAsia="宋体" w:hAnsi="宋体"/>
          <w:color w:val="000000"/>
          <w:sz w:val="18"/>
          <w:szCs w:val="18"/>
        </w:rPr>
      </w:pPr>
      <w:r w:rsidRPr="002B44FF">
        <w:rPr>
          <w:rFonts w:ascii="宋体" w:eastAsia="宋体" w:hAnsi="宋体"/>
          <w:color w:val="000000"/>
          <w:sz w:val="18"/>
          <w:szCs w:val="18"/>
        </w:rPr>
        <w:t>本文期望找到一种矩阵表示方案，</w:t>
      </w:r>
      <w:r w:rsidRPr="002B44FF">
        <w:rPr>
          <w:rFonts w:ascii="宋体" w:eastAsia="宋体" w:hAnsi="宋体" w:hint="eastAsia"/>
          <w:color w:val="000000"/>
          <w:sz w:val="18"/>
          <w:szCs w:val="18"/>
        </w:rPr>
        <w:t>一方面要求同矩阵的软件实现有更紧密的关联，另一方面要方便矩阵性质的证明。我们在马振威、麻莹莹的工作基础上</w:t>
      </w:r>
      <w:r>
        <w:rPr>
          <w:rFonts w:ascii="宋体" w:eastAsia="宋体" w:hAnsi="宋体" w:hint="eastAsia"/>
          <w:color w:val="000000"/>
          <w:sz w:val="18"/>
          <w:szCs w:val="18"/>
        </w:rPr>
        <w:t>增加了</w:t>
      </w:r>
      <w:r w:rsidRPr="002B44FF">
        <w:rPr>
          <w:rFonts w:ascii="宋体" w:eastAsia="宋体" w:hAnsi="宋体"/>
          <w:color w:val="000000"/>
          <w:sz w:val="18"/>
          <w:szCs w:val="18"/>
        </w:rPr>
        <w:t>更多</w:t>
      </w:r>
      <w:r>
        <w:rPr>
          <w:rFonts w:ascii="宋体" w:eastAsia="宋体" w:hAnsi="宋体" w:hint="eastAsia"/>
          <w:color w:val="000000"/>
          <w:sz w:val="18"/>
          <w:szCs w:val="18"/>
        </w:rPr>
        <w:t>的</w:t>
      </w:r>
      <w:r w:rsidRPr="002B44FF">
        <w:rPr>
          <w:rFonts w:ascii="宋体" w:eastAsia="宋体" w:hAnsi="宋体"/>
          <w:color w:val="000000"/>
          <w:sz w:val="18"/>
          <w:szCs w:val="18"/>
        </w:rPr>
        <w:t>矩阵</w:t>
      </w:r>
      <w:r>
        <w:rPr>
          <w:rFonts w:ascii="宋体" w:eastAsia="宋体" w:hAnsi="宋体" w:hint="eastAsia"/>
          <w:color w:val="000000"/>
          <w:sz w:val="18"/>
          <w:szCs w:val="18"/>
        </w:rPr>
        <w:t>性质证明</w:t>
      </w:r>
      <w:r w:rsidRPr="002B44FF">
        <w:rPr>
          <w:rFonts w:ascii="宋体" w:eastAsia="宋体" w:hAnsi="宋体" w:hint="eastAsia"/>
          <w:color w:val="000000"/>
          <w:sz w:val="18"/>
          <w:szCs w:val="18"/>
        </w:rPr>
        <w:t>，特别是初等矩阵</w:t>
      </w:r>
      <w:r w:rsidRPr="002B44FF">
        <w:rPr>
          <w:rFonts w:ascii="宋体" w:eastAsia="宋体" w:hAnsi="宋体"/>
          <w:color w:val="000000"/>
          <w:sz w:val="18"/>
          <w:szCs w:val="18"/>
        </w:rPr>
        <w:t>函数性质</w:t>
      </w:r>
      <w:r w:rsidRPr="002B44FF">
        <w:rPr>
          <w:rFonts w:ascii="宋体" w:eastAsia="宋体" w:hAnsi="宋体" w:hint="eastAsia"/>
          <w:color w:val="000000"/>
          <w:sz w:val="18"/>
          <w:szCs w:val="18"/>
        </w:rPr>
        <w:t>的</w:t>
      </w:r>
      <w:r w:rsidRPr="002B44FF">
        <w:rPr>
          <w:rFonts w:ascii="宋体" w:eastAsia="宋体" w:hAnsi="宋体"/>
          <w:color w:val="000000"/>
          <w:sz w:val="18"/>
          <w:szCs w:val="18"/>
        </w:rPr>
        <w:t>补充证明，</w:t>
      </w:r>
      <w:r>
        <w:rPr>
          <w:rFonts w:ascii="宋体" w:eastAsia="宋体" w:hAnsi="宋体" w:hint="eastAsia"/>
          <w:color w:val="000000"/>
          <w:sz w:val="18"/>
          <w:szCs w:val="18"/>
        </w:rPr>
        <w:t>在此基础上</w:t>
      </w:r>
      <w:r w:rsidR="00131D21">
        <w:rPr>
          <w:rFonts w:ascii="宋体" w:eastAsia="宋体" w:hAnsi="宋体" w:hint="eastAsia"/>
          <w:color w:val="000000"/>
          <w:sz w:val="18"/>
          <w:szCs w:val="18"/>
        </w:rPr>
        <w:t>实现</w:t>
      </w:r>
      <w:r w:rsidRPr="002B44FF">
        <w:rPr>
          <w:rFonts w:ascii="宋体" w:eastAsia="宋体" w:hAnsi="宋体" w:hint="eastAsia"/>
          <w:color w:val="000000"/>
          <w:sz w:val="18"/>
          <w:szCs w:val="18"/>
        </w:rPr>
        <w:t>逆矩阵</w:t>
      </w:r>
      <w:r>
        <w:rPr>
          <w:rFonts w:ascii="宋体" w:eastAsia="宋体" w:hAnsi="宋体" w:hint="eastAsia"/>
          <w:color w:val="000000"/>
          <w:sz w:val="18"/>
          <w:szCs w:val="18"/>
        </w:rPr>
        <w:t>的</w:t>
      </w:r>
      <w:r w:rsidRPr="002B44FF">
        <w:rPr>
          <w:rFonts w:ascii="宋体" w:eastAsia="宋体" w:hAnsi="宋体" w:hint="eastAsia"/>
          <w:color w:val="000000"/>
          <w:sz w:val="18"/>
          <w:szCs w:val="18"/>
        </w:rPr>
        <w:t>形式化</w:t>
      </w:r>
      <w:r>
        <w:rPr>
          <w:rFonts w:ascii="宋体" w:eastAsia="宋体" w:hAnsi="宋体" w:hint="eastAsia"/>
          <w:color w:val="000000"/>
          <w:sz w:val="18"/>
          <w:szCs w:val="18"/>
        </w:rPr>
        <w:t>并证明相关性质</w:t>
      </w:r>
      <w:r w:rsidRPr="002B44FF">
        <w:rPr>
          <w:rFonts w:ascii="宋体" w:eastAsia="宋体" w:hAnsi="宋体" w:hint="eastAsia"/>
          <w:color w:val="000000"/>
          <w:sz w:val="18"/>
          <w:szCs w:val="18"/>
        </w:rPr>
        <w:t>。因此本文提出</w:t>
      </w:r>
      <w:r w:rsidRPr="002B44FF">
        <w:rPr>
          <w:rFonts w:ascii="Times New Roman" w:eastAsia="宋体" w:hAnsi="Times New Roman" w:cs="Times New Roman" w:hint="eastAsia"/>
          <w:color w:val="000000"/>
          <w:sz w:val="18"/>
          <w:szCs w:val="18"/>
        </w:rPr>
        <w:t>Record</w:t>
      </w:r>
      <w:r w:rsidRPr="002B44FF">
        <w:rPr>
          <w:rFonts w:ascii="宋体" w:eastAsia="宋体" w:hAnsi="宋体" w:hint="eastAsia"/>
          <w:color w:val="000000"/>
          <w:sz w:val="18"/>
          <w:szCs w:val="18"/>
        </w:rPr>
        <w:t>矩阵函数描述法，结合了两种典型方案的特性，构建实用矩阵形式化的基础库</w:t>
      </w:r>
      <w:bookmarkEnd w:id="9"/>
      <w:r w:rsidR="00CA0C1E">
        <w:rPr>
          <w:rFonts w:ascii="宋体" w:eastAsia="宋体" w:hAnsi="宋体" w:hint="eastAsia"/>
          <w:color w:val="000000"/>
          <w:sz w:val="18"/>
          <w:szCs w:val="18"/>
        </w:rPr>
        <w:t>。</w:t>
      </w:r>
    </w:p>
    <w:p w14:paraId="4890E99B" w14:textId="77777777" w:rsidR="0001314E" w:rsidRDefault="0001314E" w:rsidP="0001314E">
      <w:pPr>
        <w:rPr>
          <w:rFonts w:ascii="宋体" w:eastAsia="宋体" w:hAnsi="宋体"/>
          <w:color w:val="000000"/>
          <w:sz w:val="18"/>
          <w:szCs w:val="18"/>
        </w:rPr>
      </w:pPr>
    </w:p>
    <w:p w14:paraId="7EE1E918" w14:textId="172C87D0" w:rsidR="0001314E" w:rsidRPr="00C36AA6" w:rsidRDefault="0001314E" w:rsidP="0001314E">
      <w:pPr>
        <w:pStyle w:val="a3"/>
        <w:numPr>
          <w:ilvl w:val="0"/>
          <w:numId w:val="7"/>
        </w:numPr>
        <w:rPr>
          <w:rFonts w:ascii="黑体" w:eastAsia="黑体" w:hAnsi="黑体" w:cs="Times New Roman"/>
          <w:szCs w:val="21"/>
        </w:rPr>
      </w:pPr>
      <w:r w:rsidRPr="00C36AA6">
        <w:rPr>
          <w:rFonts w:ascii="黑体" w:eastAsia="黑体" w:hAnsi="黑体" w:cs="Times New Roman" w:hint="eastAsia"/>
          <w:szCs w:val="21"/>
        </w:rPr>
        <w:t>矩阵形式化</w:t>
      </w:r>
    </w:p>
    <w:p w14:paraId="4654EFF8" w14:textId="373BDB8B" w:rsidR="0021431D" w:rsidRPr="00C36AA6" w:rsidRDefault="0021431D" w:rsidP="0001314E">
      <w:pPr>
        <w:pStyle w:val="a3"/>
        <w:numPr>
          <w:ilvl w:val="1"/>
          <w:numId w:val="8"/>
        </w:numPr>
        <w:rPr>
          <w:rFonts w:ascii="黑体" w:eastAsia="黑体" w:hAnsi="黑体"/>
          <w:sz w:val="18"/>
          <w:szCs w:val="18"/>
        </w:rPr>
      </w:pPr>
      <w:bookmarkStart w:id="11" w:name="_Hlk98233298"/>
      <w:r w:rsidRPr="00C36AA6">
        <w:rPr>
          <w:rFonts w:ascii="黑体" w:eastAsia="黑体" w:hAnsi="黑体" w:hint="eastAsia"/>
          <w:sz w:val="18"/>
          <w:szCs w:val="18"/>
        </w:rPr>
        <w:t>矩阵类型定义</w:t>
      </w:r>
    </w:p>
    <w:p w14:paraId="408BCA5F" w14:textId="2AE9CDC1" w:rsidR="007D5DB3" w:rsidRDefault="009F0C51">
      <w:pPr>
        <w:ind w:firstLineChars="200" w:firstLine="360"/>
        <w:rPr>
          <w:rFonts w:ascii="宋体" w:eastAsia="宋体" w:hAnsi="宋体"/>
          <w:color w:val="000000"/>
          <w:sz w:val="18"/>
          <w:szCs w:val="18"/>
        </w:rPr>
      </w:pPr>
      <w:r>
        <w:rPr>
          <w:rFonts w:ascii="Times New Roman" w:eastAsia="宋体" w:hAnsi="Times New Roman" w:cs="Times New Roman" w:hint="eastAsia"/>
          <w:color w:val="000000"/>
          <w:sz w:val="18"/>
          <w:szCs w:val="18"/>
        </w:rPr>
        <w:t>Coq</w:t>
      </w:r>
      <w:r>
        <w:rPr>
          <w:rFonts w:ascii="宋体" w:eastAsia="宋体" w:hAnsi="宋体"/>
          <w:color w:val="000000"/>
          <w:sz w:val="18"/>
          <w:szCs w:val="18"/>
        </w:rPr>
        <w:t>提供了</w:t>
      </w:r>
      <w:r w:rsidR="00131D21">
        <w:rPr>
          <w:rFonts w:ascii="Times New Roman" w:eastAsia="宋体" w:hAnsi="Times New Roman" w:cs="Times New Roman"/>
          <w:color w:val="000000"/>
          <w:sz w:val="18"/>
          <w:szCs w:val="18"/>
        </w:rPr>
        <w:t>Record</w:t>
      </w:r>
      <w:r w:rsidR="00131D21">
        <w:rPr>
          <w:rFonts w:ascii="Times New Roman" w:eastAsia="宋体" w:hAnsi="Times New Roman" w:cs="Times New Roman" w:hint="eastAsia"/>
          <w:color w:val="000000"/>
          <w:sz w:val="18"/>
          <w:szCs w:val="18"/>
        </w:rPr>
        <w:t>命令</w:t>
      </w:r>
      <w:r>
        <w:rPr>
          <w:rFonts w:ascii="宋体" w:eastAsia="宋体" w:hAnsi="宋体"/>
          <w:color w:val="000000"/>
          <w:sz w:val="18"/>
          <w:szCs w:val="18"/>
        </w:rPr>
        <w:t>来将</w:t>
      </w:r>
      <w:r w:rsidR="00F702CD">
        <w:rPr>
          <w:rFonts w:ascii="宋体" w:eastAsia="宋体" w:hAnsi="宋体" w:hint="eastAsia"/>
          <w:color w:val="000000"/>
          <w:sz w:val="18"/>
          <w:szCs w:val="18"/>
        </w:rPr>
        <w:t>多个</w:t>
      </w:r>
      <w:r>
        <w:rPr>
          <w:rFonts w:ascii="宋体" w:eastAsia="宋体" w:hAnsi="宋体"/>
          <w:color w:val="000000"/>
          <w:sz w:val="18"/>
          <w:szCs w:val="18"/>
        </w:rPr>
        <w:t>对象聚合为单个对象的</w:t>
      </w:r>
      <w:r>
        <w:rPr>
          <w:rFonts w:ascii="宋体" w:eastAsia="宋体" w:hAnsi="宋体" w:hint="eastAsia"/>
          <w:color w:val="000000"/>
          <w:sz w:val="18"/>
          <w:szCs w:val="18"/>
        </w:rPr>
        <w:t>数据结构</w:t>
      </w:r>
      <w:r>
        <w:rPr>
          <w:rFonts w:ascii="宋体" w:eastAsia="宋体" w:hAnsi="宋体"/>
          <w:color w:val="000000"/>
          <w:sz w:val="18"/>
          <w:szCs w:val="18"/>
        </w:rPr>
        <w:t>。</w:t>
      </w:r>
      <w:r>
        <w:rPr>
          <w:rFonts w:ascii="Times New Roman" w:eastAsia="宋体" w:hAnsi="Times New Roman" w:cs="Times New Roman" w:hint="eastAsia"/>
          <w:color w:val="000000"/>
          <w:sz w:val="18"/>
          <w:szCs w:val="18"/>
        </w:rPr>
        <w:t>Record</w:t>
      </w:r>
      <w:r>
        <w:rPr>
          <w:rFonts w:ascii="宋体" w:eastAsia="宋体" w:hAnsi="宋体"/>
          <w:color w:val="000000"/>
          <w:sz w:val="18"/>
          <w:szCs w:val="18"/>
        </w:rPr>
        <w:t>中</w:t>
      </w:r>
      <w:r>
        <w:rPr>
          <w:rFonts w:ascii="宋体" w:eastAsia="宋体" w:hAnsi="宋体" w:hint="eastAsia"/>
          <w:color w:val="000000"/>
          <w:sz w:val="18"/>
          <w:szCs w:val="18"/>
        </w:rPr>
        <w:t>的每一个域，都作为描述该数据结构的一种属性，具有</w:t>
      </w:r>
      <w:r w:rsidR="00F702CD">
        <w:rPr>
          <w:rFonts w:ascii="宋体" w:eastAsia="宋体" w:hAnsi="宋体" w:hint="eastAsia"/>
          <w:color w:val="000000"/>
          <w:sz w:val="18"/>
          <w:szCs w:val="18"/>
        </w:rPr>
        <w:t>良好</w:t>
      </w:r>
      <w:r>
        <w:rPr>
          <w:rFonts w:ascii="宋体" w:eastAsia="宋体" w:hAnsi="宋体" w:hint="eastAsia"/>
          <w:color w:val="000000"/>
          <w:sz w:val="18"/>
          <w:szCs w:val="18"/>
        </w:rPr>
        <w:t>的可读性以及便利的代码抽取特性。马振威等人</w:t>
      </w:r>
      <w:r w:rsidR="00F702CD">
        <w:rPr>
          <w:rFonts w:ascii="宋体" w:eastAsia="宋体" w:hAnsi="宋体" w:hint="eastAsia"/>
          <w:color w:val="000000"/>
          <w:sz w:val="18"/>
          <w:szCs w:val="18"/>
        </w:rPr>
        <w:t>借助</w:t>
      </w:r>
      <w:r>
        <w:rPr>
          <w:rFonts w:ascii="宋体" w:eastAsia="宋体" w:hAnsi="宋体" w:hint="eastAsia"/>
          <w:color w:val="000000"/>
          <w:sz w:val="18"/>
          <w:szCs w:val="18"/>
        </w:rPr>
        <w:t>记录类型</w:t>
      </w:r>
      <w:r w:rsidR="00F702CD">
        <w:rPr>
          <w:rFonts w:ascii="宋体" w:eastAsia="宋体" w:hAnsi="宋体" w:hint="eastAsia"/>
          <w:color w:val="000000"/>
          <w:sz w:val="18"/>
          <w:szCs w:val="18"/>
        </w:rPr>
        <w:t>构建了一个</w:t>
      </w:r>
      <w:r>
        <w:rPr>
          <w:rFonts w:ascii="宋体" w:eastAsia="宋体" w:hAnsi="宋体" w:hint="eastAsia"/>
          <w:color w:val="000000"/>
          <w:sz w:val="18"/>
          <w:szCs w:val="18"/>
        </w:rPr>
        <w:t>矩阵</w:t>
      </w:r>
      <w:r w:rsidR="00F702CD">
        <w:rPr>
          <w:rFonts w:ascii="宋体" w:eastAsia="宋体" w:hAnsi="宋体" w:hint="eastAsia"/>
          <w:color w:val="000000"/>
          <w:sz w:val="18"/>
          <w:szCs w:val="18"/>
        </w:rPr>
        <w:t>类型的定义</w:t>
      </w:r>
      <w:r>
        <w:rPr>
          <w:rFonts w:ascii="宋体" w:eastAsia="宋体" w:hAnsi="宋体" w:hint="eastAsia"/>
          <w:color w:val="000000"/>
          <w:sz w:val="18"/>
          <w:szCs w:val="18"/>
        </w:rPr>
        <w:t>：</w:t>
      </w:r>
    </w:p>
    <w:p w14:paraId="4DDF8071" w14:textId="77777777" w:rsidR="007D5DB3" w:rsidRDefault="009F0C51">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b/>
          <w:bCs/>
          <w:color w:val="000000"/>
          <w:sz w:val="18"/>
          <w:szCs w:val="18"/>
        </w:rPr>
        <w:t>Record</w:t>
      </w:r>
      <w:r>
        <w:rPr>
          <w:rFonts w:ascii="Times New Roman" w:hAnsi="Times New Roman" w:cs="Times New Roman"/>
          <w:color w:val="000000"/>
          <w:sz w:val="18"/>
          <w:szCs w:val="18"/>
        </w:rPr>
        <w:t xml:space="preserve"> Mat (A:Set)(m n:nat): Set:=mkMat</w:t>
      </w:r>
    </w:p>
    <w:p w14:paraId="124F5867" w14:textId="77777777" w:rsidR="007D5DB3" w:rsidRDefault="009F0C51">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w:t>
      </w:r>
    </w:p>
    <w:p w14:paraId="08FF29BC" w14:textId="509DF215" w:rsidR="007D5DB3" w:rsidRDefault="009F0C51">
      <w:pPr>
        <w:pBdr>
          <w:top w:val="single" w:sz="4" w:space="1" w:color="auto"/>
          <w:left w:val="single" w:sz="4" w:space="4" w:color="auto"/>
          <w:bottom w:val="single" w:sz="4" w:space="1" w:color="auto"/>
          <w:right w:val="single" w:sz="4" w:space="4" w:color="auto"/>
        </w:pBdr>
        <w:ind w:firstLineChars="50" w:firstLine="90"/>
        <w:rPr>
          <w:rFonts w:ascii="Times New Roman" w:hAnsi="Times New Roman" w:cs="Times New Roman"/>
          <w:color w:val="000000"/>
          <w:sz w:val="18"/>
          <w:szCs w:val="18"/>
        </w:rPr>
      </w:pPr>
      <w:r>
        <w:rPr>
          <w:rFonts w:ascii="Times New Roman" w:hAnsi="Times New Roman" w:cs="Times New Roman"/>
          <w:color w:val="000000"/>
          <w:sz w:val="18"/>
          <w:szCs w:val="18"/>
        </w:rPr>
        <w:t xml:space="preserve">mat: </w:t>
      </w:r>
      <w:r w:rsidR="007A3334">
        <w:rPr>
          <w:rFonts w:ascii="Times New Roman" w:hAnsi="Times New Roman" w:cs="Times New Roman"/>
          <w:color w:val="000000"/>
          <w:sz w:val="18"/>
          <w:szCs w:val="18"/>
        </w:rPr>
        <w:t>L</w:t>
      </w:r>
      <w:r>
        <w:rPr>
          <w:rFonts w:ascii="Times New Roman" w:hAnsi="Times New Roman" w:cs="Times New Roman"/>
          <w:color w:val="000000"/>
          <w:sz w:val="18"/>
          <w:szCs w:val="18"/>
        </w:rPr>
        <w:t>ist (</w:t>
      </w:r>
      <w:r w:rsidR="007A3334">
        <w:rPr>
          <w:rFonts w:ascii="Times New Roman" w:hAnsi="Times New Roman" w:cs="Times New Roman"/>
          <w:color w:val="000000"/>
          <w:sz w:val="18"/>
          <w:szCs w:val="18"/>
        </w:rPr>
        <w:t>L</w:t>
      </w:r>
      <w:r>
        <w:rPr>
          <w:rFonts w:ascii="Times New Roman" w:hAnsi="Times New Roman" w:cs="Times New Roman"/>
          <w:color w:val="000000"/>
          <w:sz w:val="18"/>
          <w:szCs w:val="18"/>
        </w:rPr>
        <w:t>ist A);</w:t>
      </w:r>
    </w:p>
    <w:p w14:paraId="3FF0BB42" w14:textId="77777777" w:rsidR="007D5DB3" w:rsidRDefault="009F0C51">
      <w:pPr>
        <w:pBdr>
          <w:top w:val="single" w:sz="4" w:space="1" w:color="auto"/>
          <w:left w:val="single" w:sz="4" w:space="4" w:color="auto"/>
          <w:bottom w:val="single" w:sz="4" w:space="1" w:color="auto"/>
          <w:right w:val="single" w:sz="4" w:space="4" w:color="auto"/>
        </w:pBdr>
        <w:ind w:firstLineChars="50" w:firstLine="90"/>
        <w:rPr>
          <w:rFonts w:ascii="Times New Roman" w:hAnsi="Times New Roman" w:cs="Times New Roman"/>
          <w:color w:val="000000"/>
          <w:sz w:val="18"/>
          <w:szCs w:val="18"/>
        </w:rPr>
      </w:pPr>
      <w:r>
        <w:rPr>
          <w:rFonts w:ascii="Times New Roman" w:hAnsi="Times New Roman" w:cs="Times New Roman"/>
          <w:color w:val="000000"/>
          <w:sz w:val="18"/>
          <w:szCs w:val="18"/>
        </w:rPr>
        <w:t>mat_height: height mat=m;</w:t>
      </w:r>
    </w:p>
    <w:p w14:paraId="114CA207" w14:textId="77777777" w:rsidR="007D5DB3" w:rsidRDefault="009F0C51">
      <w:pPr>
        <w:pBdr>
          <w:top w:val="single" w:sz="4" w:space="1" w:color="auto"/>
          <w:left w:val="single" w:sz="4" w:space="4" w:color="auto"/>
          <w:bottom w:val="single" w:sz="4" w:space="1" w:color="auto"/>
          <w:right w:val="single" w:sz="4" w:space="4" w:color="auto"/>
        </w:pBdr>
        <w:ind w:firstLineChars="50" w:firstLine="90"/>
        <w:rPr>
          <w:rFonts w:ascii="Times New Roman" w:hAnsi="Times New Roman" w:cs="Times New Roman"/>
          <w:color w:val="000000"/>
          <w:sz w:val="18"/>
          <w:szCs w:val="18"/>
        </w:rPr>
      </w:pPr>
      <w:r>
        <w:rPr>
          <w:rFonts w:ascii="Times New Roman" w:hAnsi="Times New Roman" w:cs="Times New Roman"/>
          <w:color w:val="000000"/>
          <w:sz w:val="18"/>
          <w:szCs w:val="18"/>
        </w:rPr>
        <w:t>mat_width: width mat n</w:t>
      </w:r>
    </w:p>
    <w:p w14:paraId="43F0B238" w14:textId="77777777" w:rsidR="007D5DB3" w:rsidRDefault="009F0C51">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w:t>
      </w:r>
    </w:p>
    <w:p w14:paraId="3B4A6F7E" w14:textId="3688B180" w:rsidR="00131D21" w:rsidRPr="00131D21" w:rsidRDefault="009F0C51" w:rsidP="004C42FD">
      <w:pPr>
        <w:ind w:firstLineChars="200" w:firstLine="360"/>
        <w:rPr>
          <w:rFonts w:ascii="宋体" w:eastAsia="宋体" w:hAnsi="宋体"/>
          <w:color w:val="000000"/>
          <w:sz w:val="18"/>
          <w:szCs w:val="18"/>
        </w:rPr>
      </w:pPr>
      <w:r>
        <w:rPr>
          <w:rFonts w:ascii="宋体" w:eastAsia="宋体" w:hAnsi="宋体" w:hint="eastAsia"/>
          <w:color w:val="000000"/>
          <w:sz w:val="18"/>
          <w:szCs w:val="18"/>
        </w:rPr>
        <w:t>基于记录的矩阵表示法中，</w:t>
      </w:r>
      <w:r w:rsidR="00131D21">
        <w:rPr>
          <w:rFonts w:ascii="Times New Roman" w:hAnsi="Times New Roman" w:cs="Times New Roman"/>
          <w:color w:val="000000"/>
          <w:sz w:val="18"/>
          <w:szCs w:val="18"/>
        </w:rPr>
        <w:t>Mat</w:t>
      </w:r>
      <w:r>
        <w:rPr>
          <w:rFonts w:ascii="宋体" w:eastAsia="宋体" w:hAnsi="宋体"/>
          <w:color w:val="000000"/>
          <w:sz w:val="18"/>
          <w:szCs w:val="18"/>
        </w:rPr>
        <w:t>类型</w:t>
      </w:r>
      <w:r>
        <w:rPr>
          <w:rFonts w:ascii="宋体" w:eastAsia="宋体" w:hAnsi="宋体" w:hint="eastAsia"/>
          <w:color w:val="000000"/>
          <w:sz w:val="18"/>
          <w:szCs w:val="18"/>
        </w:rPr>
        <w:t>分别使用</w:t>
      </w:r>
      <w:r>
        <w:rPr>
          <w:rFonts w:ascii="宋体" w:eastAsia="宋体" w:hAnsi="宋体"/>
          <w:color w:val="000000"/>
          <w:sz w:val="18"/>
          <w:szCs w:val="18"/>
        </w:rPr>
        <w:t>三个</w:t>
      </w:r>
      <w:r>
        <w:rPr>
          <w:rFonts w:ascii="宋体" w:eastAsia="宋体" w:hAnsi="宋体" w:hint="eastAsia"/>
          <w:color w:val="000000"/>
          <w:sz w:val="18"/>
          <w:szCs w:val="18"/>
        </w:rPr>
        <w:t>域</w:t>
      </w:r>
      <w:r>
        <w:rPr>
          <w:rFonts w:ascii="宋体" w:eastAsia="宋体" w:hAnsi="宋体"/>
          <w:color w:val="000000"/>
          <w:sz w:val="18"/>
          <w:szCs w:val="18"/>
        </w:rPr>
        <w:t>来</w:t>
      </w:r>
      <w:r>
        <w:rPr>
          <w:rFonts w:ascii="宋体" w:eastAsia="宋体" w:hAnsi="宋体" w:hint="eastAsia"/>
          <w:color w:val="000000"/>
          <w:sz w:val="18"/>
          <w:szCs w:val="18"/>
        </w:rPr>
        <w:t>描述</w:t>
      </w:r>
      <w:r>
        <w:rPr>
          <w:rFonts w:ascii="宋体" w:eastAsia="宋体" w:hAnsi="宋体"/>
          <w:color w:val="000000"/>
          <w:sz w:val="18"/>
          <w:szCs w:val="18"/>
        </w:rPr>
        <w:t>二维矩阵，</w:t>
      </w:r>
      <w:r>
        <w:rPr>
          <w:rFonts w:ascii="宋体" w:eastAsia="宋体" w:hAnsi="宋体" w:hint="eastAsia"/>
          <w:color w:val="000000"/>
          <w:sz w:val="18"/>
          <w:szCs w:val="18"/>
        </w:rPr>
        <w:t>第一是存储元素的</w:t>
      </w:r>
      <w:r>
        <w:rPr>
          <w:rFonts w:ascii="宋体" w:eastAsia="宋体" w:hAnsi="宋体"/>
          <w:color w:val="000000"/>
          <w:sz w:val="18"/>
          <w:szCs w:val="18"/>
        </w:rPr>
        <w:t>二维表</w:t>
      </w:r>
      <w:r>
        <w:rPr>
          <w:rFonts w:ascii="宋体" w:eastAsia="宋体" w:hAnsi="宋体" w:hint="eastAsia"/>
          <w:color w:val="000000"/>
          <w:sz w:val="18"/>
          <w:szCs w:val="18"/>
        </w:rPr>
        <w:t>，由嵌套</w:t>
      </w:r>
      <w:r w:rsidR="00131D21">
        <w:rPr>
          <w:rFonts w:ascii="Times New Roman" w:eastAsia="宋体" w:hAnsi="Times New Roman" w:cs="Times New Roman" w:hint="eastAsia"/>
          <w:color w:val="000000"/>
          <w:sz w:val="18"/>
          <w:szCs w:val="18"/>
        </w:rPr>
        <w:t>l</w:t>
      </w:r>
      <w:r>
        <w:rPr>
          <w:rFonts w:ascii="Times New Roman" w:eastAsia="宋体" w:hAnsi="Times New Roman" w:cs="Times New Roman" w:hint="eastAsia"/>
          <w:color w:val="000000"/>
          <w:sz w:val="18"/>
          <w:szCs w:val="18"/>
        </w:rPr>
        <w:t>ist</w:t>
      </w:r>
      <w:r>
        <w:rPr>
          <w:rFonts w:ascii="宋体" w:eastAsia="宋体" w:hAnsi="宋体" w:hint="eastAsia"/>
          <w:color w:val="000000"/>
          <w:sz w:val="18"/>
          <w:szCs w:val="18"/>
        </w:rPr>
        <w:t>构成</w:t>
      </w:r>
      <w:r>
        <w:rPr>
          <w:rFonts w:ascii="宋体" w:eastAsia="宋体" w:hAnsi="宋体"/>
          <w:color w:val="000000"/>
          <w:sz w:val="18"/>
          <w:szCs w:val="18"/>
        </w:rPr>
        <w:t>，</w:t>
      </w:r>
      <w:r>
        <w:rPr>
          <w:rFonts w:ascii="宋体" w:eastAsia="宋体" w:hAnsi="宋体" w:hint="eastAsia"/>
          <w:color w:val="000000"/>
          <w:sz w:val="18"/>
          <w:szCs w:val="18"/>
        </w:rPr>
        <w:t>其他</w:t>
      </w:r>
      <w:r>
        <w:rPr>
          <w:rFonts w:ascii="宋体" w:eastAsia="宋体" w:hAnsi="宋体"/>
          <w:color w:val="000000"/>
          <w:sz w:val="18"/>
          <w:szCs w:val="18"/>
        </w:rPr>
        <w:t>两个分别是</w:t>
      </w:r>
      <w:r w:rsidR="00F702CD">
        <w:rPr>
          <w:rFonts w:ascii="宋体" w:eastAsia="宋体" w:hAnsi="宋体" w:hint="eastAsia"/>
          <w:color w:val="000000"/>
          <w:sz w:val="18"/>
          <w:szCs w:val="18"/>
        </w:rPr>
        <w:t>这个</w:t>
      </w:r>
      <w:r>
        <w:rPr>
          <w:rFonts w:ascii="宋体" w:eastAsia="宋体" w:hAnsi="宋体" w:hint="eastAsia"/>
          <w:color w:val="000000"/>
          <w:sz w:val="18"/>
          <w:szCs w:val="18"/>
        </w:rPr>
        <w:t>二维表</w:t>
      </w:r>
      <w:r w:rsidR="00F702CD">
        <w:rPr>
          <w:rFonts w:ascii="宋体" w:eastAsia="宋体" w:hAnsi="宋体" w:hint="eastAsia"/>
          <w:color w:val="000000"/>
          <w:sz w:val="18"/>
          <w:szCs w:val="18"/>
        </w:rPr>
        <w:t>高和</w:t>
      </w:r>
      <w:r>
        <w:rPr>
          <w:rFonts w:ascii="宋体" w:eastAsia="宋体" w:hAnsi="宋体"/>
          <w:color w:val="000000"/>
          <w:sz w:val="18"/>
          <w:szCs w:val="18"/>
        </w:rPr>
        <w:t>宽的证明</w:t>
      </w:r>
      <w:r>
        <w:rPr>
          <w:rFonts w:ascii="宋体" w:eastAsia="宋体" w:hAnsi="宋体" w:hint="eastAsia"/>
          <w:color w:val="000000"/>
          <w:sz w:val="18"/>
          <w:szCs w:val="18"/>
        </w:rPr>
        <w:t>，即指定列表的长度以及嵌套列表的长度</w:t>
      </w:r>
      <w:r w:rsidR="00131D21">
        <w:rPr>
          <w:rFonts w:ascii="宋体" w:eastAsia="宋体" w:hAnsi="宋体" w:hint="eastAsia"/>
          <w:color w:val="000000"/>
          <w:sz w:val="18"/>
          <w:szCs w:val="18"/>
          <w:vertAlign w:val="superscript"/>
        </w:rPr>
        <w:t>[</w:t>
      </w:r>
      <w:r w:rsidR="00131D21">
        <w:rPr>
          <w:rFonts w:ascii="宋体" w:eastAsia="宋体" w:hAnsi="宋体"/>
          <w:color w:val="000000"/>
          <w:sz w:val="18"/>
          <w:szCs w:val="18"/>
          <w:vertAlign w:val="superscript"/>
        </w:rPr>
        <w:t>6]</w:t>
      </w:r>
      <w:r>
        <w:rPr>
          <w:rFonts w:ascii="宋体" w:eastAsia="宋体" w:hAnsi="宋体"/>
          <w:color w:val="000000"/>
          <w:sz w:val="18"/>
          <w:szCs w:val="18"/>
        </w:rPr>
        <w:t>。</w:t>
      </w:r>
      <w:r w:rsidR="00F702CD">
        <w:rPr>
          <w:rFonts w:ascii="宋体" w:eastAsia="宋体" w:hAnsi="宋体" w:hint="eastAsia"/>
          <w:color w:val="000000"/>
          <w:sz w:val="18"/>
          <w:szCs w:val="18"/>
        </w:rPr>
        <w:t>在这个定义</w:t>
      </w:r>
      <w:r>
        <w:rPr>
          <w:rFonts w:ascii="宋体" w:eastAsia="宋体" w:hAnsi="宋体" w:hint="eastAsia"/>
          <w:color w:val="000000"/>
          <w:sz w:val="18"/>
          <w:szCs w:val="18"/>
        </w:rPr>
        <w:t>中</w:t>
      </w:r>
      <w:r>
        <w:rPr>
          <w:rFonts w:ascii="宋体" w:eastAsia="宋体" w:hAnsi="宋体"/>
          <w:color w:val="000000"/>
          <w:sz w:val="18"/>
          <w:szCs w:val="18"/>
        </w:rPr>
        <w:t>,A表示矩阵内部元素</w:t>
      </w:r>
      <w:r>
        <w:rPr>
          <w:rFonts w:ascii="宋体" w:eastAsia="宋体" w:hAnsi="宋体" w:hint="eastAsia"/>
          <w:color w:val="000000"/>
          <w:sz w:val="18"/>
          <w:szCs w:val="18"/>
        </w:rPr>
        <w:t>的</w:t>
      </w:r>
      <w:r>
        <w:rPr>
          <w:rFonts w:ascii="宋体" w:eastAsia="宋体" w:hAnsi="宋体"/>
          <w:color w:val="000000"/>
          <w:sz w:val="18"/>
          <w:szCs w:val="18"/>
        </w:rPr>
        <w:t>类型,</w:t>
      </w:r>
      <w:r>
        <w:rPr>
          <w:rFonts w:ascii="宋体" w:eastAsia="宋体" w:hAnsi="宋体" w:hint="eastAsia"/>
          <w:color w:val="000000"/>
          <w:sz w:val="18"/>
          <w:szCs w:val="18"/>
        </w:rPr>
        <w:t>是一种多态性质的变量，</w:t>
      </w:r>
      <w:r>
        <w:rPr>
          <w:rFonts w:ascii="Times New Roman" w:eastAsia="宋体" w:hAnsi="Times New Roman" w:cs="Times New Roman"/>
          <w:color w:val="000000"/>
          <w:sz w:val="18"/>
          <w:szCs w:val="18"/>
        </w:rPr>
        <w:t>m</w:t>
      </w:r>
      <w:r>
        <w:rPr>
          <w:rFonts w:ascii="宋体" w:eastAsia="宋体" w:hAnsi="宋体" w:hint="eastAsia"/>
          <w:color w:val="000000"/>
          <w:sz w:val="18"/>
          <w:szCs w:val="18"/>
        </w:rPr>
        <w:t>和</w:t>
      </w:r>
      <w:r>
        <w:rPr>
          <w:rFonts w:ascii="Times New Roman" w:eastAsia="宋体" w:hAnsi="Times New Roman" w:cs="Times New Roman" w:hint="eastAsia"/>
          <w:color w:val="000000"/>
          <w:sz w:val="18"/>
          <w:szCs w:val="18"/>
        </w:rPr>
        <w:t>n</w:t>
      </w:r>
      <w:r>
        <w:rPr>
          <w:rFonts w:ascii="宋体" w:eastAsia="宋体" w:hAnsi="宋体" w:hint="eastAsia"/>
          <w:color w:val="000000"/>
          <w:sz w:val="18"/>
          <w:szCs w:val="18"/>
        </w:rPr>
        <w:t>分别描述矩阵的</w:t>
      </w:r>
      <w:r>
        <w:rPr>
          <w:rFonts w:ascii="宋体" w:eastAsia="宋体" w:hAnsi="宋体"/>
          <w:color w:val="000000"/>
          <w:sz w:val="18"/>
          <w:szCs w:val="18"/>
        </w:rPr>
        <w:t>行数</w:t>
      </w:r>
      <w:r>
        <w:rPr>
          <w:rFonts w:ascii="宋体" w:eastAsia="宋体" w:hAnsi="宋体" w:hint="eastAsia"/>
          <w:color w:val="000000"/>
          <w:sz w:val="18"/>
          <w:szCs w:val="18"/>
        </w:rPr>
        <w:t>以及列数</w:t>
      </w:r>
      <w:r>
        <w:rPr>
          <w:rFonts w:ascii="宋体" w:eastAsia="宋体" w:hAnsi="宋体"/>
          <w:color w:val="000000"/>
          <w:sz w:val="18"/>
          <w:szCs w:val="18"/>
        </w:rPr>
        <w:t>,</w:t>
      </w:r>
      <w:r>
        <w:rPr>
          <w:rFonts w:ascii="Times New Roman" w:eastAsia="宋体" w:hAnsi="Times New Roman" w:cs="Times New Roman"/>
          <w:color w:val="000000"/>
          <w:sz w:val="18"/>
          <w:szCs w:val="18"/>
        </w:rPr>
        <w:t>mat_height</w:t>
      </w:r>
      <w:r w:rsidR="00F702CD" w:rsidRPr="00F702CD">
        <w:rPr>
          <w:rFonts w:ascii="Times New Roman" w:eastAsia="宋体" w:hAnsi="Times New Roman" w:cs="Times New Roman" w:hint="eastAsia"/>
          <w:color w:val="000000"/>
          <w:sz w:val="18"/>
          <w:szCs w:val="18"/>
        </w:rPr>
        <w:t>用于保存一个关于</w:t>
      </w:r>
      <w:r>
        <w:rPr>
          <w:rFonts w:ascii="宋体" w:eastAsia="宋体" w:hAnsi="宋体" w:hint="eastAsia"/>
          <w:color w:val="000000"/>
          <w:sz w:val="18"/>
          <w:szCs w:val="18"/>
        </w:rPr>
        <w:t>二维表</w:t>
      </w:r>
      <w:r w:rsidR="00F702CD">
        <w:rPr>
          <w:rFonts w:ascii="宋体" w:eastAsia="宋体" w:hAnsi="宋体" w:hint="eastAsia"/>
          <w:color w:val="000000"/>
          <w:sz w:val="18"/>
          <w:szCs w:val="18"/>
        </w:rPr>
        <w:t>mat的</w:t>
      </w:r>
      <w:r>
        <w:rPr>
          <w:rFonts w:ascii="宋体" w:eastAsia="宋体" w:hAnsi="宋体" w:hint="eastAsia"/>
          <w:color w:val="000000"/>
          <w:sz w:val="18"/>
          <w:szCs w:val="18"/>
        </w:rPr>
        <w:t>高度为</w:t>
      </w:r>
      <w:r>
        <w:rPr>
          <w:rFonts w:ascii="Times New Roman" w:eastAsia="宋体" w:hAnsi="Times New Roman" w:cs="Times New Roman" w:hint="eastAsia"/>
          <w:color w:val="000000"/>
          <w:sz w:val="18"/>
          <w:szCs w:val="18"/>
        </w:rPr>
        <w:t>m</w:t>
      </w:r>
      <w:r>
        <w:rPr>
          <w:rFonts w:ascii="宋体" w:eastAsia="宋体" w:hAnsi="宋体" w:hint="eastAsia"/>
          <w:color w:val="000000"/>
          <w:sz w:val="18"/>
          <w:szCs w:val="18"/>
        </w:rPr>
        <w:t>的证明</w:t>
      </w:r>
      <w:r>
        <w:rPr>
          <w:rFonts w:ascii="宋体" w:eastAsia="宋体" w:hAnsi="宋体"/>
          <w:color w:val="000000"/>
          <w:sz w:val="18"/>
          <w:szCs w:val="18"/>
        </w:rPr>
        <w:t>,</w:t>
      </w:r>
      <w:r>
        <w:rPr>
          <w:rFonts w:ascii="Times New Roman" w:eastAsia="宋体" w:hAnsi="Times New Roman" w:cs="Times New Roman"/>
          <w:color w:val="000000"/>
          <w:sz w:val="18"/>
          <w:szCs w:val="18"/>
        </w:rPr>
        <w:t>mat_width</w:t>
      </w:r>
      <w:r>
        <w:rPr>
          <w:rFonts w:ascii="宋体" w:eastAsia="宋体" w:hAnsi="宋体" w:hint="eastAsia"/>
          <w:color w:val="000000"/>
          <w:sz w:val="18"/>
          <w:szCs w:val="18"/>
        </w:rPr>
        <w:t>则</w:t>
      </w:r>
      <w:r w:rsidR="00F702CD" w:rsidRPr="00F702CD">
        <w:rPr>
          <w:rFonts w:ascii="宋体" w:eastAsia="宋体" w:hAnsi="宋体" w:hint="eastAsia"/>
          <w:color w:val="000000"/>
          <w:sz w:val="18"/>
          <w:szCs w:val="18"/>
        </w:rPr>
        <w:t>用于保存一个关于</w:t>
      </w:r>
      <w:r>
        <w:rPr>
          <w:rFonts w:ascii="宋体" w:eastAsia="宋体" w:hAnsi="宋体" w:hint="eastAsia"/>
          <w:color w:val="000000"/>
          <w:sz w:val="18"/>
          <w:szCs w:val="18"/>
        </w:rPr>
        <w:t>二维表</w:t>
      </w:r>
      <w:r w:rsidR="00F702CD">
        <w:rPr>
          <w:rFonts w:ascii="宋体" w:eastAsia="宋体" w:hAnsi="宋体" w:hint="eastAsia"/>
          <w:color w:val="000000"/>
          <w:sz w:val="18"/>
          <w:szCs w:val="18"/>
        </w:rPr>
        <w:t>mat</w:t>
      </w:r>
      <w:r>
        <w:rPr>
          <w:rFonts w:ascii="宋体" w:eastAsia="宋体" w:hAnsi="宋体" w:hint="eastAsia"/>
          <w:color w:val="000000"/>
          <w:sz w:val="18"/>
          <w:szCs w:val="18"/>
        </w:rPr>
        <w:t>宽度为</w:t>
      </w:r>
      <w:r>
        <w:rPr>
          <w:rFonts w:ascii="Times New Roman" w:eastAsia="宋体" w:hAnsi="Times New Roman" w:cs="Times New Roman" w:hint="eastAsia"/>
          <w:color w:val="000000"/>
          <w:sz w:val="18"/>
          <w:szCs w:val="18"/>
        </w:rPr>
        <w:t>n</w:t>
      </w:r>
      <w:r>
        <w:rPr>
          <w:rFonts w:ascii="宋体" w:eastAsia="宋体" w:hAnsi="宋体" w:hint="eastAsia"/>
          <w:color w:val="000000"/>
          <w:sz w:val="18"/>
          <w:szCs w:val="18"/>
        </w:rPr>
        <w:t>的证明。</w:t>
      </w:r>
    </w:p>
    <w:p w14:paraId="34DCE028" w14:textId="20D33F1A" w:rsidR="0021431D" w:rsidRPr="00C36AA6" w:rsidRDefault="0021431D" w:rsidP="0001314E">
      <w:pPr>
        <w:pStyle w:val="a3"/>
        <w:numPr>
          <w:ilvl w:val="1"/>
          <w:numId w:val="8"/>
        </w:numPr>
        <w:rPr>
          <w:rFonts w:ascii="黑体" w:eastAsia="黑体" w:hAnsi="黑体"/>
          <w:sz w:val="18"/>
          <w:szCs w:val="18"/>
        </w:rPr>
      </w:pPr>
      <w:r w:rsidRPr="00C36AA6">
        <w:rPr>
          <w:rFonts w:ascii="黑体" w:eastAsia="黑体" w:hAnsi="黑体" w:hint="eastAsia"/>
          <w:sz w:val="18"/>
          <w:szCs w:val="18"/>
        </w:rPr>
        <w:t>矩阵构造</w:t>
      </w:r>
      <w:r w:rsidRPr="00C36AA6">
        <w:rPr>
          <w:rFonts w:ascii="黑体" w:eastAsia="黑体" w:hAnsi="黑体"/>
          <w:sz w:val="18"/>
          <w:szCs w:val="18"/>
        </w:rPr>
        <w:t>函数</w:t>
      </w:r>
    </w:p>
    <w:p w14:paraId="632880A4" w14:textId="3997EA9D" w:rsidR="0021431D" w:rsidRPr="0021431D" w:rsidRDefault="0021431D" w:rsidP="0021431D">
      <w:pPr>
        <w:pStyle w:val="a3"/>
        <w:rPr>
          <w:rFonts w:ascii="楷体" w:eastAsia="楷体" w:hAnsi="楷体"/>
          <w:iCs/>
          <w:kern w:val="0"/>
          <w:sz w:val="18"/>
          <w:szCs w:val="18"/>
        </w:rPr>
      </w:pPr>
      <w:r>
        <w:rPr>
          <w:rFonts w:ascii="宋体" w:hAnsi="宋体"/>
          <w:sz w:val="18"/>
          <w:szCs w:val="18"/>
        </w:rPr>
        <w:t>3</w:t>
      </w:r>
      <w:r w:rsidRPr="008946FE">
        <w:rPr>
          <w:rFonts w:ascii="宋体" w:hAnsi="宋体" w:hint="eastAsia"/>
          <w:sz w:val="18"/>
          <w:szCs w:val="18"/>
        </w:rPr>
        <w:t>.</w:t>
      </w:r>
      <w:r>
        <w:rPr>
          <w:rFonts w:ascii="宋体" w:hAnsi="宋体"/>
          <w:sz w:val="18"/>
          <w:szCs w:val="18"/>
        </w:rPr>
        <w:t>2</w:t>
      </w:r>
      <w:r w:rsidRPr="008946FE">
        <w:rPr>
          <w:rFonts w:ascii="宋体" w:hAnsi="宋体" w:hint="eastAsia"/>
          <w:sz w:val="18"/>
          <w:szCs w:val="18"/>
        </w:rPr>
        <w:t>.1</w:t>
      </w:r>
      <w:r w:rsidRPr="008946FE">
        <w:rPr>
          <w:rFonts w:ascii="楷体" w:eastAsia="楷体" w:hAnsi="楷体" w:hint="eastAsia"/>
          <w:iCs/>
          <w:kern w:val="0"/>
          <w:sz w:val="18"/>
          <w:szCs w:val="18"/>
        </w:rPr>
        <w:t>嵌套list归纳构造法</w:t>
      </w:r>
    </w:p>
    <w:p w14:paraId="5577E154" w14:textId="77777777" w:rsidR="00131D21" w:rsidRDefault="00D17089" w:rsidP="00D17089">
      <w:pPr>
        <w:widowControl/>
        <w:ind w:firstLineChars="200" w:firstLine="360"/>
        <w:jc w:val="left"/>
        <w:rPr>
          <w:rFonts w:ascii="宋体" w:eastAsia="宋体" w:hAnsi="宋体"/>
          <w:color w:val="000000"/>
          <w:sz w:val="18"/>
          <w:szCs w:val="18"/>
        </w:rPr>
      </w:pPr>
      <w:bookmarkStart w:id="12" w:name="_Hlk98233396"/>
      <w:bookmarkEnd w:id="11"/>
      <w:r>
        <w:rPr>
          <w:rFonts w:ascii="Times New Roman" w:eastAsia="宋体" w:hAnsi="Times New Roman" w:cs="Times New Roman" w:hint="eastAsia"/>
          <w:color w:val="000000"/>
          <w:sz w:val="18"/>
          <w:szCs w:val="18"/>
        </w:rPr>
        <w:t>Record</w:t>
      </w:r>
      <w:r>
        <w:rPr>
          <w:rFonts w:ascii="宋体" w:eastAsia="宋体" w:hAnsi="宋体" w:hint="eastAsia"/>
          <w:color w:val="000000"/>
          <w:sz w:val="18"/>
          <w:szCs w:val="18"/>
        </w:rPr>
        <w:t>矩阵的二维表采用嵌套</w:t>
      </w:r>
      <w:r>
        <w:rPr>
          <w:rFonts w:ascii="Times New Roman" w:eastAsia="宋体" w:hAnsi="Times New Roman" w:cs="Times New Roman"/>
          <w:color w:val="000000"/>
          <w:sz w:val="18"/>
          <w:szCs w:val="18"/>
        </w:rPr>
        <w:t>list</w:t>
      </w:r>
      <w:r>
        <w:rPr>
          <w:rFonts w:ascii="宋体" w:eastAsia="宋体" w:hAnsi="宋体"/>
          <w:color w:val="000000"/>
          <w:sz w:val="18"/>
          <w:szCs w:val="18"/>
        </w:rPr>
        <w:t>归纳构造法</w:t>
      </w:r>
      <w:r>
        <w:rPr>
          <w:rFonts w:ascii="宋体" w:eastAsia="宋体" w:hAnsi="宋体" w:hint="eastAsia"/>
          <w:color w:val="000000"/>
          <w:sz w:val="18"/>
          <w:szCs w:val="18"/>
        </w:rPr>
        <w:t>，</w:t>
      </w:r>
      <w:r>
        <w:rPr>
          <w:rFonts w:ascii="宋体" w:eastAsia="宋体" w:hAnsi="宋体"/>
          <w:color w:val="000000"/>
          <w:sz w:val="18"/>
          <w:szCs w:val="18"/>
        </w:rPr>
        <w:t>向量和矩阵的操作</w:t>
      </w:r>
      <w:r>
        <w:rPr>
          <w:rFonts w:ascii="宋体" w:eastAsia="宋体" w:hAnsi="宋体" w:hint="eastAsia"/>
          <w:color w:val="000000"/>
          <w:sz w:val="18"/>
          <w:szCs w:val="18"/>
        </w:rPr>
        <w:t>本质</w:t>
      </w:r>
      <w:r>
        <w:rPr>
          <w:rFonts w:ascii="宋体" w:eastAsia="宋体" w:hAnsi="宋体"/>
          <w:color w:val="000000"/>
          <w:sz w:val="18"/>
          <w:szCs w:val="18"/>
        </w:rPr>
        <w:t>上是对其中的列表或嵌套列表的操作,再将操作的结果转换成对应的向量或矩阵类型</w:t>
      </w:r>
      <w:r>
        <w:rPr>
          <w:rFonts w:ascii="宋体" w:eastAsia="宋体" w:hAnsi="宋体" w:hint="eastAsia"/>
          <w:color w:val="000000"/>
          <w:sz w:val="18"/>
          <w:szCs w:val="18"/>
        </w:rPr>
        <w:t>。</w:t>
      </w:r>
    </w:p>
    <w:p w14:paraId="365B1AEC" w14:textId="34823B63" w:rsidR="00CC515A" w:rsidRDefault="00131D21" w:rsidP="0001314E">
      <w:pPr>
        <w:ind w:firstLineChars="200" w:firstLine="360"/>
        <w:rPr>
          <w:rFonts w:ascii="宋体" w:eastAsia="宋体" w:hAnsi="宋体"/>
          <w:color w:val="000000"/>
          <w:sz w:val="18"/>
          <w:szCs w:val="18"/>
        </w:rPr>
      </w:pPr>
      <w:r>
        <w:rPr>
          <w:rFonts w:ascii="宋体" w:eastAsia="宋体" w:hAnsi="宋体" w:hint="eastAsia"/>
          <w:color w:val="000000"/>
          <w:sz w:val="18"/>
          <w:szCs w:val="18"/>
        </w:rPr>
        <w:t>嵌套列表在描述特殊矩阵二维表时，每出现一行需要k个非零值的情况，都需要设计相应的一维</w:t>
      </w:r>
      <w:r>
        <w:rPr>
          <w:rFonts w:ascii="宋体" w:eastAsia="宋体" w:hAnsi="宋体" w:hint="eastAsia"/>
          <w:color w:val="000000"/>
          <w:sz w:val="18"/>
          <w:szCs w:val="18"/>
        </w:rPr>
        <w:lastRenderedPageBreak/>
        <w:t>列表操作函数，并验证相关性质</w:t>
      </w:r>
      <w:r w:rsidR="00695B9B">
        <w:rPr>
          <w:rFonts w:ascii="宋体" w:eastAsia="宋体" w:hAnsi="宋体" w:hint="eastAsia"/>
          <w:color w:val="000000"/>
          <w:sz w:val="18"/>
          <w:szCs w:val="18"/>
        </w:rPr>
        <w:t>，且不具备</w:t>
      </w:r>
      <w:r w:rsidR="00695B9B" w:rsidRPr="00252A55">
        <w:rPr>
          <w:rFonts w:ascii="宋体" w:eastAsia="宋体" w:hAnsi="宋体" w:hint="eastAsia"/>
          <w:color w:val="000000"/>
          <w:sz w:val="18"/>
          <w:szCs w:val="18"/>
        </w:rPr>
        <w:t>复用性</w:t>
      </w:r>
      <w:r>
        <w:rPr>
          <w:rFonts w:ascii="宋体" w:eastAsia="宋体" w:hAnsi="宋体" w:hint="eastAsia"/>
          <w:color w:val="000000"/>
          <w:sz w:val="18"/>
          <w:szCs w:val="18"/>
        </w:rPr>
        <w:t>。</w:t>
      </w:r>
      <w:r w:rsidR="00D37CF5">
        <w:rPr>
          <w:rFonts w:ascii="宋体" w:eastAsia="宋体" w:hAnsi="宋体" w:hint="eastAsia"/>
          <w:color w:val="000000"/>
          <w:sz w:val="18"/>
          <w:szCs w:val="18"/>
        </w:rPr>
        <w:t>以描述n阶上三角矩阵为例，该方案存在n种不同的一维列表情况（含有k个元素的一维列表，1&lt;</w:t>
      </w:r>
      <w:r w:rsidR="00D37CF5">
        <w:rPr>
          <w:rFonts w:ascii="宋体" w:eastAsia="宋体" w:hAnsi="宋体"/>
          <w:color w:val="000000"/>
          <w:sz w:val="18"/>
          <w:szCs w:val="18"/>
        </w:rPr>
        <w:t>=k&lt;=n</w:t>
      </w:r>
      <w:r w:rsidR="00D37CF5">
        <w:rPr>
          <w:rFonts w:ascii="宋体" w:eastAsia="宋体" w:hAnsi="宋体" w:hint="eastAsia"/>
          <w:color w:val="000000"/>
          <w:sz w:val="18"/>
          <w:szCs w:val="18"/>
        </w:rPr>
        <w:t>），</w:t>
      </w:r>
      <w:r w:rsidR="007A3334">
        <w:rPr>
          <w:rFonts w:ascii="宋体" w:eastAsia="宋体" w:hAnsi="宋体" w:hint="eastAsia"/>
          <w:color w:val="000000"/>
          <w:sz w:val="18"/>
          <w:szCs w:val="18"/>
        </w:rPr>
        <w:t>那么需要分别构建n种一维列表操作函数</w:t>
      </w:r>
      <w:r w:rsidR="00CD4122">
        <w:rPr>
          <w:rFonts w:ascii="宋体" w:eastAsia="宋体" w:hAnsi="宋体" w:hint="eastAsia"/>
          <w:color w:val="000000"/>
          <w:sz w:val="18"/>
          <w:szCs w:val="18"/>
        </w:rPr>
        <w:t>list</w:t>
      </w:r>
      <w:r w:rsidR="00CD4122">
        <w:rPr>
          <w:rFonts w:ascii="宋体" w:eastAsia="宋体" w:hAnsi="宋体"/>
          <w:color w:val="000000"/>
          <w:sz w:val="18"/>
          <w:szCs w:val="18"/>
        </w:rPr>
        <w:t>_i</w:t>
      </w:r>
      <w:r w:rsidR="008A76D3">
        <w:rPr>
          <w:rFonts w:ascii="宋体" w:eastAsia="宋体" w:hAnsi="宋体" w:hint="eastAsia"/>
          <w:color w:val="000000"/>
          <w:sz w:val="18"/>
          <w:szCs w:val="18"/>
        </w:rPr>
        <w:t>（下面表示</w:t>
      </w:r>
      <w:r w:rsidR="00CD4122">
        <w:rPr>
          <w:rFonts w:ascii="宋体" w:eastAsia="宋体" w:hAnsi="宋体" w:hint="eastAsia"/>
          <w:color w:val="000000"/>
          <w:sz w:val="18"/>
          <w:szCs w:val="18"/>
        </w:rPr>
        <w:t>描述上三角矩阵的</w:t>
      </w:r>
      <w:r w:rsidR="008A76D3">
        <w:rPr>
          <w:rFonts w:ascii="宋体" w:eastAsia="宋体" w:hAnsi="宋体" w:hint="eastAsia"/>
          <w:color w:val="000000"/>
          <w:sz w:val="18"/>
          <w:szCs w:val="18"/>
        </w:rPr>
        <w:t>伪代码</w:t>
      </w:r>
      <w:r w:rsidR="00CD4122">
        <w:rPr>
          <w:rFonts w:ascii="宋体" w:eastAsia="宋体" w:hAnsi="宋体" w:hint="eastAsia"/>
          <w:color w:val="000000"/>
          <w:sz w:val="18"/>
          <w:szCs w:val="18"/>
        </w:rPr>
        <w:t>，省去了部分参数</w:t>
      </w:r>
      <w:r w:rsidR="008A76D3">
        <w:rPr>
          <w:rFonts w:ascii="宋体" w:eastAsia="宋体" w:hAnsi="宋体" w:hint="eastAsia"/>
          <w:color w:val="000000"/>
          <w:sz w:val="18"/>
          <w:szCs w:val="18"/>
        </w:rPr>
        <w:t>）</w:t>
      </w:r>
      <w:r w:rsidR="007A3334">
        <w:rPr>
          <w:rFonts w:ascii="宋体" w:eastAsia="宋体" w:hAnsi="宋体" w:hint="eastAsia"/>
          <w:color w:val="000000"/>
          <w:sz w:val="18"/>
          <w:szCs w:val="18"/>
        </w:rPr>
        <w:t>。</w:t>
      </w:r>
    </w:p>
    <w:p w14:paraId="28ED5FF5" w14:textId="3318FE74" w:rsidR="008A76D3" w:rsidRDefault="007A3334" w:rsidP="007A333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sidRPr="00DC0AD5">
        <w:rPr>
          <w:rFonts w:ascii="Times New Roman" w:hAnsi="Times New Roman" w:cs="Times New Roman"/>
          <w:b/>
          <w:bCs/>
          <w:color w:val="000000"/>
          <w:sz w:val="18"/>
          <w:szCs w:val="18"/>
        </w:rPr>
        <w:t xml:space="preserve">Inductive </w:t>
      </w:r>
      <w:r>
        <w:rPr>
          <w:rFonts w:ascii="Times New Roman" w:hAnsi="Times New Roman" w:cs="Times New Roman"/>
          <w:color w:val="000000"/>
          <w:sz w:val="18"/>
          <w:szCs w:val="18"/>
        </w:rPr>
        <w:t>Upper</w:t>
      </w:r>
      <w:r w:rsidR="008A76D3">
        <w:rPr>
          <w:rFonts w:ascii="Times New Roman" w:hAnsi="Times New Roman" w:cs="Times New Roman"/>
          <w:color w:val="000000"/>
          <w:sz w:val="18"/>
          <w:szCs w:val="18"/>
        </w:rPr>
        <w:t xml:space="preserve"> </w:t>
      </w:r>
      <w:r w:rsidR="008A76D3">
        <w:rPr>
          <w:rFonts w:ascii="Times New Roman" w:hAnsi="Times New Roman" w:cs="Times New Roman" w:hint="eastAsia"/>
          <w:color w:val="000000"/>
          <w:sz w:val="18"/>
          <w:szCs w:val="18"/>
        </w:rPr>
        <w:t>m</w:t>
      </w:r>
      <w:r w:rsidRPr="00DC0AD5">
        <w:rPr>
          <w:rFonts w:ascii="Times New Roman" w:hAnsi="Times New Roman" w:cs="Times New Roman"/>
          <w:color w:val="000000"/>
          <w:sz w:val="18"/>
          <w:szCs w:val="18"/>
        </w:rPr>
        <w:t xml:space="preserve"> </w:t>
      </w:r>
      <w:r w:rsidR="008A76D3" w:rsidRPr="008A76D3">
        <w:rPr>
          <w:rFonts w:ascii="Times New Roman" w:hAnsi="Times New Roman" w:cs="Times New Roman"/>
          <w:color w:val="000000"/>
          <w:sz w:val="18"/>
          <w:szCs w:val="18"/>
        </w:rPr>
        <w:t>n i</w:t>
      </w:r>
      <w:r w:rsidR="008A76D3">
        <w:rPr>
          <w:rFonts w:ascii="Times New Roman" w:hAnsi="Times New Roman" w:cs="Times New Roman"/>
          <w:color w:val="000000"/>
          <w:sz w:val="18"/>
          <w:szCs w:val="18"/>
        </w:rPr>
        <w:t>1 i2… in</w:t>
      </w:r>
      <w:r w:rsidR="008A76D3" w:rsidRPr="008A76D3">
        <w:rPr>
          <w:rFonts w:ascii="Times New Roman" w:hAnsi="Times New Roman" w:cs="Times New Roman"/>
          <w:color w:val="000000"/>
          <w:sz w:val="18"/>
          <w:szCs w:val="18"/>
        </w:rPr>
        <w:t xml:space="preserve"> j (v</w:t>
      </w:r>
      <w:r w:rsidR="008A76D3">
        <w:rPr>
          <w:rFonts w:ascii="Times New Roman" w:hAnsi="Times New Roman" w:cs="Times New Roman"/>
          <w:color w:val="000000"/>
          <w:sz w:val="18"/>
          <w:szCs w:val="18"/>
        </w:rPr>
        <w:t xml:space="preserve">1 </w:t>
      </w:r>
      <w:r w:rsidR="008A76D3">
        <w:rPr>
          <w:rFonts w:ascii="Times New Roman" w:hAnsi="Times New Roman" w:cs="Times New Roman" w:hint="eastAsia"/>
          <w:color w:val="000000"/>
          <w:sz w:val="18"/>
          <w:szCs w:val="18"/>
        </w:rPr>
        <w:t>v2</w:t>
      </w:r>
      <w:r w:rsidR="008A76D3">
        <w:rPr>
          <w:rFonts w:ascii="Times New Roman" w:hAnsi="Times New Roman" w:cs="Times New Roman"/>
          <w:color w:val="000000"/>
          <w:sz w:val="18"/>
          <w:szCs w:val="18"/>
        </w:rPr>
        <w:t>…</w:t>
      </w:r>
      <w:r w:rsidR="008A76D3" w:rsidRPr="008A76D3">
        <w:rPr>
          <w:rFonts w:ascii="Times New Roman" w:hAnsi="Times New Roman" w:cs="Times New Roman"/>
          <w:color w:val="000000"/>
          <w:sz w:val="18"/>
          <w:szCs w:val="18"/>
        </w:rPr>
        <w:t xml:space="preserve"> : A):=</w:t>
      </w:r>
    </w:p>
    <w:p w14:paraId="507705C3" w14:textId="7B8C7910" w:rsidR="008A76D3" w:rsidRDefault="00CC515A" w:rsidP="00CC515A">
      <w:pPr>
        <w:pBdr>
          <w:top w:val="single" w:sz="4" w:space="1" w:color="auto"/>
          <w:left w:val="single" w:sz="4" w:space="4" w:color="auto"/>
          <w:bottom w:val="single" w:sz="4" w:space="1" w:color="auto"/>
          <w:right w:val="single" w:sz="4" w:space="4" w:color="auto"/>
        </w:pBdr>
        <w:ind w:firstLineChars="100" w:firstLine="180"/>
        <w:rPr>
          <w:rFonts w:ascii="Times New Roman" w:hAnsi="Times New Roman" w:cs="Times New Roman"/>
          <w:color w:val="000000"/>
          <w:sz w:val="18"/>
          <w:szCs w:val="18"/>
        </w:rPr>
      </w:pPr>
      <w:r>
        <w:rPr>
          <w:rFonts w:ascii="Times New Roman" w:hAnsi="Times New Roman" w:cs="Times New Roman" w:hint="eastAsia"/>
          <w:color w:val="000000"/>
          <w:sz w:val="18"/>
          <w:szCs w:val="18"/>
        </w:rPr>
        <w:t>m</w:t>
      </w:r>
      <w:r w:rsidR="008A76D3">
        <w:rPr>
          <w:rFonts w:ascii="Times New Roman" w:hAnsi="Times New Roman" w:cs="Times New Roman"/>
          <w:color w:val="000000"/>
          <w:sz w:val="18"/>
          <w:szCs w:val="18"/>
        </w:rPr>
        <w:t>atch m,i with</w:t>
      </w:r>
    </w:p>
    <w:p w14:paraId="388DFF75" w14:textId="77777777" w:rsidR="008A76D3" w:rsidRPr="008A76D3" w:rsidRDefault="008A76D3" w:rsidP="008A76D3">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sidRPr="008A76D3">
        <w:rPr>
          <w:rFonts w:ascii="Times New Roman" w:hAnsi="Times New Roman" w:cs="Times New Roman"/>
          <w:color w:val="000000"/>
          <w:sz w:val="18"/>
          <w:szCs w:val="18"/>
        </w:rPr>
        <w:t xml:space="preserve">  | O,_ =&gt; List.nil</w:t>
      </w:r>
    </w:p>
    <w:p w14:paraId="3A8DF370" w14:textId="44906345" w:rsidR="008A76D3" w:rsidRPr="008A76D3" w:rsidRDefault="008A76D3" w:rsidP="008A76D3">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sidRPr="008A76D3">
        <w:rPr>
          <w:rFonts w:ascii="Times New Roman" w:hAnsi="Times New Roman" w:cs="Times New Roman"/>
          <w:color w:val="000000"/>
          <w:sz w:val="18"/>
          <w:szCs w:val="18"/>
        </w:rPr>
        <w:t xml:space="preserve">  | S m', S </w:t>
      </w:r>
      <w:r>
        <w:rPr>
          <w:rFonts w:ascii="Times New Roman" w:hAnsi="Times New Roman" w:cs="Times New Roman"/>
          <w:color w:val="000000"/>
          <w:sz w:val="18"/>
          <w:szCs w:val="18"/>
        </w:rPr>
        <w:t>i1</w:t>
      </w:r>
      <w:r w:rsidRPr="008A76D3">
        <w:rPr>
          <w:rFonts w:ascii="Times New Roman" w:hAnsi="Times New Roman" w:cs="Times New Roman"/>
          <w:color w:val="000000"/>
          <w:sz w:val="18"/>
          <w:szCs w:val="18"/>
        </w:rPr>
        <w:t>' =&gt; List.cons list_</w:t>
      </w:r>
      <w:r>
        <w:rPr>
          <w:rFonts w:ascii="Times New Roman" w:hAnsi="Times New Roman" w:cs="Times New Roman"/>
          <w:color w:val="000000"/>
          <w:sz w:val="18"/>
          <w:szCs w:val="18"/>
        </w:rPr>
        <w:t>1</w:t>
      </w:r>
      <w:r w:rsidRPr="008A76D3">
        <w:rPr>
          <w:rFonts w:ascii="Times New Roman" w:hAnsi="Times New Roman" w:cs="Times New Roman"/>
          <w:color w:val="000000"/>
          <w:sz w:val="18"/>
          <w:szCs w:val="18"/>
        </w:rPr>
        <w:t xml:space="preserve"> </w:t>
      </w:r>
      <w:r>
        <w:rPr>
          <w:rFonts w:ascii="Times New Roman" w:hAnsi="Times New Roman" w:cs="Times New Roman"/>
          <w:color w:val="000000"/>
          <w:sz w:val="18"/>
          <w:szCs w:val="18"/>
        </w:rPr>
        <w:t>Upper</w:t>
      </w:r>
    </w:p>
    <w:p w14:paraId="72C0D18C" w14:textId="431A1FE2" w:rsidR="008A76D3" w:rsidRPr="008A76D3" w:rsidRDefault="008A76D3" w:rsidP="008A76D3">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sidRPr="008A76D3">
        <w:rPr>
          <w:rFonts w:ascii="Times New Roman" w:hAnsi="Times New Roman" w:cs="Times New Roman"/>
          <w:color w:val="000000"/>
          <w:sz w:val="18"/>
          <w:szCs w:val="18"/>
        </w:rPr>
        <w:t xml:space="preserve">  | S m', S </w:t>
      </w:r>
      <w:r>
        <w:rPr>
          <w:rFonts w:ascii="Times New Roman" w:hAnsi="Times New Roman" w:cs="Times New Roman"/>
          <w:color w:val="000000"/>
          <w:sz w:val="18"/>
          <w:szCs w:val="18"/>
        </w:rPr>
        <w:t>i2</w:t>
      </w:r>
      <w:r w:rsidRPr="008A76D3">
        <w:rPr>
          <w:rFonts w:ascii="Times New Roman" w:hAnsi="Times New Roman" w:cs="Times New Roman"/>
          <w:color w:val="000000"/>
          <w:sz w:val="18"/>
          <w:szCs w:val="18"/>
        </w:rPr>
        <w:t>' =&gt; List.cons list_</w:t>
      </w:r>
      <w:r>
        <w:rPr>
          <w:rFonts w:ascii="Times New Roman" w:hAnsi="Times New Roman" w:cs="Times New Roman"/>
          <w:color w:val="000000"/>
          <w:sz w:val="18"/>
          <w:szCs w:val="18"/>
        </w:rPr>
        <w:t>2</w:t>
      </w:r>
      <w:r w:rsidRPr="008A76D3">
        <w:rPr>
          <w:rFonts w:ascii="Times New Roman" w:hAnsi="Times New Roman" w:cs="Times New Roman"/>
          <w:color w:val="000000"/>
          <w:sz w:val="18"/>
          <w:szCs w:val="18"/>
        </w:rPr>
        <w:t xml:space="preserve"> </w:t>
      </w:r>
      <w:r>
        <w:rPr>
          <w:rFonts w:ascii="Times New Roman" w:hAnsi="Times New Roman" w:cs="Times New Roman"/>
          <w:color w:val="000000"/>
          <w:sz w:val="18"/>
          <w:szCs w:val="18"/>
        </w:rPr>
        <w:t>Upper</w:t>
      </w:r>
    </w:p>
    <w:p w14:paraId="3ED39AE9" w14:textId="0A9CEBEF" w:rsidR="008A76D3" w:rsidRDefault="008A76D3" w:rsidP="008A76D3">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sidRPr="008A76D3">
        <w:rPr>
          <w:rFonts w:ascii="Times New Roman" w:hAnsi="Times New Roman" w:cs="Times New Roman"/>
          <w:color w:val="000000"/>
          <w:sz w:val="18"/>
          <w:szCs w:val="18"/>
        </w:rPr>
        <w:t xml:space="preserve">  | S m', S </w:t>
      </w:r>
      <w:r>
        <w:rPr>
          <w:rFonts w:ascii="Times New Roman" w:hAnsi="Times New Roman" w:cs="Times New Roman"/>
          <w:color w:val="000000"/>
          <w:sz w:val="18"/>
          <w:szCs w:val="18"/>
        </w:rPr>
        <w:t>i3</w:t>
      </w:r>
      <w:r w:rsidRPr="008A76D3">
        <w:rPr>
          <w:rFonts w:ascii="Times New Roman" w:hAnsi="Times New Roman" w:cs="Times New Roman"/>
          <w:color w:val="000000"/>
          <w:sz w:val="18"/>
          <w:szCs w:val="18"/>
        </w:rPr>
        <w:t>' =&gt; List.cons list_</w:t>
      </w:r>
      <w:r>
        <w:rPr>
          <w:rFonts w:ascii="Times New Roman" w:hAnsi="Times New Roman" w:cs="Times New Roman"/>
          <w:color w:val="000000"/>
          <w:sz w:val="18"/>
          <w:szCs w:val="18"/>
        </w:rPr>
        <w:t>3</w:t>
      </w:r>
      <w:r w:rsidRPr="008A76D3">
        <w:rPr>
          <w:rFonts w:ascii="Times New Roman" w:hAnsi="Times New Roman" w:cs="Times New Roman"/>
          <w:color w:val="000000"/>
          <w:sz w:val="18"/>
          <w:szCs w:val="18"/>
        </w:rPr>
        <w:t xml:space="preserve"> </w:t>
      </w:r>
      <w:r>
        <w:rPr>
          <w:rFonts w:ascii="Times New Roman" w:hAnsi="Times New Roman" w:cs="Times New Roman"/>
          <w:color w:val="000000"/>
          <w:sz w:val="18"/>
          <w:szCs w:val="18"/>
        </w:rPr>
        <w:t>Upper</w:t>
      </w:r>
    </w:p>
    <w:p w14:paraId="644AF87F" w14:textId="44F237AC" w:rsidR="008A76D3" w:rsidRPr="008A76D3" w:rsidRDefault="008A76D3" w:rsidP="00CC515A">
      <w:pPr>
        <w:pBdr>
          <w:top w:val="single" w:sz="4" w:space="1" w:color="auto"/>
          <w:left w:val="single" w:sz="4" w:space="4" w:color="auto"/>
          <w:bottom w:val="single" w:sz="4" w:space="1" w:color="auto"/>
          <w:right w:val="single" w:sz="4" w:space="4" w:color="auto"/>
        </w:pBdr>
        <w:ind w:firstLineChars="100" w:firstLine="180"/>
        <w:rPr>
          <w:rFonts w:ascii="Times New Roman" w:hAnsi="Times New Roman" w:cs="Times New Roman"/>
          <w:color w:val="000000"/>
          <w:sz w:val="18"/>
          <w:szCs w:val="18"/>
        </w:rPr>
      </w:pPr>
      <w:r>
        <w:rPr>
          <w:rFonts w:ascii="Times New Roman" w:hAnsi="Times New Roman" w:cs="Times New Roman"/>
          <w:color w:val="000000"/>
          <w:sz w:val="18"/>
          <w:szCs w:val="18"/>
        </w:rPr>
        <w:t>……</w:t>
      </w:r>
    </w:p>
    <w:p w14:paraId="06C634F2" w14:textId="48061CAD" w:rsidR="008A76D3" w:rsidRDefault="008A76D3" w:rsidP="00CC515A">
      <w:pPr>
        <w:pBdr>
          <w:top w:val="single" w:sz="4" w:space="1" w:color="auto"/>
          <w:left w:val="single" w:sz="4" w:space="4" w:color="auto"/>
          <w:bottom w:val="single" w:sz="4" w:space="1" w:color="auto"/>
          <w:right w:val="single" w:sz="4" w:space="4" w:color="auto"/>
        </w:pBdr>
        <w:ind w:firstLineChars="100" w:firstLine="180"/>
        <w:rPr>
          <w:rFonts w:ascii="Times New Roman" w:hAnsi="Times New Roman" w:cs="Times New Roman"/>
          <w:color w:val="000000"/>
          <w:sz w:val="18"/>
          <w:szCs w:val="18"/>
        </w:rPr>
      </w:pPr>
      <w:r>
        <w:rPr>
          <w:rFonts w:ascii="Times New Roman" w:hAnsi="Times New Roman" w:cs="Times New Roman"/>
          <w:color w:val="000000"/>
          <w:sz w:val="18"/>
          <w:szCs w:val="18"/>
        </w:rPr>
        <w:t>end.</w:t>
      </w:r>
    </w:p>
    <w:p w14:paraId="368ADE57" w14:textId="1F3C5FF4" w:rsidR="00131D21" w:rsidRPr="00CD4122" w:rsidRDefault="00CD4122" w:rsidP="00CD4122">
      <w:pPr>
        <w:widowControl/>
        <w:ind w:firstLine="360"/>
        <w:jc w:val="left"/>
        <w:rPr>
          <w:rFonts w:ascii="宋体" w:eastAsia="宋体" w:hAnsi="宋体"/>
          <w:color w:val="000000"/>
          <w:sz w:val="18"/>
          <w:szCs w:val="18"/>
        </w:rPr>
      </w:pPr>
      <w:r>
        <w:rPr>
          <w:rFonts w:ascii="宋体" w:eastAsia="宋体" w:hAnsi="宋体" w:hint="eastAsia"/>
          <w:color w:val="000000"/>
          <w:sz w:val="18"/>
          <w:szCs w:val="18"/>
        </w:rPr>
        <w:t>以这种方式难以构造复杂矩阵，最核心的问题在于，该方案采用了行优先填充二维表的思想，舍弃了列维度对于二维表的描述信息，</w:t>
      </w:r>
      <w:r w:rsidR="00131D21" w:rsidRPr="001F7570">
        <w:rPr>
          <w:rFonts w:ascii="宋体" w:eastAsia="宋体" w:hAnsi="宋体"/>
          <w:color w:val="000000"/>
          <w:sz w:val="18"/>
          <w:szCs w:val="18"/>
        </w:rPr>
        <w:t>造成</w:t>
      </w:r>
      <w:r>
        <w:rPr>
          <w:rFonts w:ascii="宋体" w:eastAsia="宋体" w:hAnsi="宋体" w:hint="eastAsia"/>
          <w:color w:val="000000"/>
          <w:sz w:val="18"/>
          <w:szCs w:val="18"/>
        </w:rPr>
        <w:t>函数</w:t>
      </w:r>
      <w:r w:rsidR="00131D21" w:rsidRPr="001F7570">
        <w:rPr>
          <w:rFonts w:ascii="宋体" w:eastAsia="宋体" w:hAnsi="宋体"/>
          <w:color w:val="000000"/>
          <w:sz w:val="18"/>
          <w:szCs w:val="18"/>
        </w:rPr>
        <w:t>分支数量骤增</w:t>
      </w:r>
      <w:r w:rsidR="00131D21">
        <w:rPr>
          <w:rFonts w:ascii="宋体" w:eastAsia="宋体" w:hAnsi="宋体" w:hint="eastAsia"/>
          <w:color w:val="000000"/>
          <w:sz w:val="18"/>
          <w:szCs w:val="18"/>
        </w:rPr>
        <w:t>。</w:t>
      </w:r>
    </w:p>
    <w:p w14:paraId="0172E131" w14:textId="0B98EF07" w:rsidR="00EC294A" w:rsidRPr="00695B9B" w:rsidRDefault="00D17089" w:rsidP="00695B9B">
      <w:pPr>
        <w:ind w:firstLine="420"/>
        <w:rPr>
          <w:rFonts w:ascii="宋体" w:eastAsia="宋体" w:hAnsi="宋体"/>
          <w:color w:val="000000"/>
          <w:sz w:val="18"/>
          <w:szCs w:val="18"/>
        </w:rPr>
      </w:pPr>
      <w:bookmarkStart w:id="13" w:name="_Hlk98233525"/>
      <w:bookmarkStart w:id="14" w:name="_Hlk98233421"/>
      <w:bookmarkEnd w:id="12"/>
      <w:r>
        <w:rPr>
          <w:rFonts w:ascii="宋体" w:eastAsia="宋体" w:hAnsi="宋体" w:hint="eastAsia"/>
          <w:color w:val="000000"/>
          <w:sz w:val="18"/>
          <w:szCs w:val="18"/>
        </w:rPr>
        <w:t>Record矩阵性质证明采用</w:t>
      </w:r>
      <w:r w:rsidRPr="00B66DF1">
        <w:rPr>
          <w:rFonts w:ascii="宋体" w:eastAsia="宋体" w:hAnsi="宋体"/>
          <w:color w:val="000000"/>
          <w:sz w:val="18"/>
          <w:szCs w:val="18"/>
        </w:rPr>
        <w:t>induction</w:t>
      </w:r>
      <w:r>
        <w:rPr>
          <w:rFonts w:ascii="宋体" w:eastAsia="宋体" w:hAnsi="宋体" w:hint="eastAsia"/>
          <w:color w:val="000000"/>
          <w:sz w:val="18"/>
          <w:szCs w:val="18"/>
        </w:rPr>
        <w:t>机制，对每种出现的分支分别进行展开证明，证明的分支数量随着展开呈现</w:t>
      </w:r>
      <w:r w:rsidR="00B15F04">
        <w:rPr>
          <w:rFonts w:ascii="宋体" w:eastAsia="宋体" w:hAnsi="宋体" w:hint="eastAsia"/>
          <w:color w:val="000000"/>
          <w:sz w:val="18"/>
          <w:szCs w:val="18"/>
        </w:rPr>
        <w:t>指数型</w:t>
      </w:r>
      <w:r>
        <w:rPr>
          <w:rFonts w:ascii="宋体" w:eastAsia="宋体" w:hAnsi="宋体" w:hint="eastAsia"/>
          <w:color w:val="000000"/>
          <w:sz w:val="18"/>
          <w:szCs w:val="18"/>
        </w:rPr>
        <w:t>的上升。因此构造矩阵时复杂的归纳结构，导致高度宽度证明以及特别是后续矩阵性质</w:t>
      </w:r>
      <w:r w:rsidRPr="00284AE1">
        <w:rPr>
          <w:rFonts w:ascii="宋体" w:eastAsia="宋体" w:hAnsi="宋体" w:hint="eastAsia"/>
          <w:color w:val="000000"/>
          <w:sz w:val="18"/>
          <w:szCs w:val="18"/>
        </w:rPr>
        <w:t>引理证明</w:t>
      </w:r>
      <w:r>
        <w:rPr>
          <w:rFonts w:ascii="宋体" w:eastAsia="宋体" w:hAnsi="宋体" w:hint="eastAsia"/>
          <w:color w:val="000000"/>
          <w:sz w:val="18"/>
          <w:szCs w:val="18"/>
        </w:rPr>
        <w:t>困难</w:t>
      </w:r>
      <w:r w:rsidRPr="00284AE1">
        <w:rPr>
          <w:rFonts w:ascii="宋体" w:eastAsia="宋体" w:hAnsi="宋体" w:hint="eastAsia"/>
          <w:color w:val="000000"/>
          <w:sz w:val="18"/>
          <w:szCs w:val="18"/>
        </w:rPr>
        <w:t>。</w:t>
      </w:r>
      <w:r w:rsidR="00B15F04">
        <w:rPr>
          <w:rFonts w:ascii="宋体" w:eastAsia="宋体" w:hAnsi="宋体" w:hint="eastAsia"/>
          <w:color w:val="000000"/>
          <w:sz w:val="18"/>
          <w:szCs w:val="18"/>
        </w:rPr>
        <w:t>以下</w:t>
      </w:r>
      <w:r w:rsidR="00695B9B">
        <w:rPr>
          <w:rFonts w:ascii="宋体" w:eastAsia="宋体" w:hAnsi="宋体" w:hint="eastAsia"/>
          <w:color w:val="000000"/>
          <w:sz w:val="18"/>
          <w:szCs w:val="18"/>
        </w:rPr>
        <w:t>仅证明一维列表的长度性质</w:t>
      </w:r>
      <w:r w:rsidR="00B15F04">
        <w:rPr>
          <w:rFonts w:ascii="宋体" w:eastAsia="宋体" w:hAnsi="宋体" w:hint="eastAsia"/>
          <w:color w:val="000000"/>
          <w:sz w:val="18"/>
          <w:szCs w:val="18"/>
        </w:rPr>
        <w:t>时</w:t>
      </w:r>
      <w:r w:rsidR="00695B9B">
        <w:rPr>
          <w:rFonts w:ascii="宋体" w:eastAsia="宋体" w:hAnsi="宋体" w:hint="eastAsia"/>
          <w:color w:val="000000"/>
          <w:sz w:val="18"/>
          <w:szCs w:val="18"/>
        </w:rPr>
        <w:t>，含有</w:t>
      </w:r>
      <w:r w:rsidR="00695B9B" w:rsidRPr="00695B9B">
        <w:rPr>
          <w:rFonts w:ascii="宋体" w:eastAsia="宋体" w:hAnsi="宋体"/>
          <w:color w:val="000000"/>
          <w:sz w:val="18"/>
          <w:szCs w:val="18"/>
        </w:rPr>
        <w:t>1</w:t>
      </w:r>
      <w:r w:rsidR="00695B9B" w:rsidRPr="00695B9B">
        <w:rPr>
          <w:rFonts w:ascii="宋体" w:eastAsia="宋体" w:hAnsi="宋体" w:hint="eastAsia"/>
          <w:color w:val="000000"/>
          <w:sz w:val="18"/>
          <w:szCs w:val="18"/>
        </w:rPr>
        <w:t>~</w:t>
      </w:r>
      <w:r w:rsidR="00695B9B" w:rsidRPr="00695B9B">
        <w:rPr>
          <w:rFonts w:ascii="宋体" w:eastAsia="宋体" w:hAnsi="宋体"/>
          <w:color w:val="000000"/>
          <w:sz w:val="18"/>
          <w:szCs w:val="18"/>
        </w:rPr>
        <w:t>3</w:t>
      </w:r>
      <w:r w:rsidR="00695B9B">
        <w:rPr>
          <w:rFonts w:ascii="宋体" w:eastAsia="宋体" w:hAnsi="宋体" w:hint="eastAsia"/>
          <w:color w:val="000000"/>
          <w:sz w:val="18"/>
          <w:szCs w:val="18"/>
        </w:rPr>
        <w:t>个元素的代码量已截然不同。随着矩阵规模的扩大，</w:t>
      </w:r>
      <w:r w:rsidR="00B15F04">
        <w:rPr>
          <w:rFonts w:ascii="宋体" w:eastAsia="宋体" w:hAnsi="宋体" w:hint="eastAsia"/>
          <w:color w:val="000000"/>
          <w:sz w:val="18"/>
          <w:szCs w:val="18"/>
        </w:rPr>
        <w:t>证明代码量也将以指数级的速度增长，显然不</w:t>
      </w:r>
      <w:r w:rsidR="00D3108E">
        <w:rPr>
          <w:rFonts w:ascii="宋体" w:eastAsia="宋体" w:hAnsi="宋体" w:hint="eastAsia"/>
          <w:color w:val="000000"/>
          <w:sz w:val="18"/>
          <w:szCs w:val="18"/>
        </w:rPr>
        <w:t>符合后续证明的</w:t>
      </w:r>
      <w:r w:rsidR="00B15F04">
        <w:rPr>
          <w:rFonts w:ascii="宋体" w:eastAsia="宋体" w:hAnsi="宋体" w:hint="eastAsia"/>
          <w:color w:val="000000"/>
          <w:sz w:val="18"/>
          <w:szCs w:val="18"/>
        </w:rPr>
        <w:t>需求。</w:t>
      </w:r>
    </w:p>
    <w:p w14:paraId="32EE2BF9" w14:textId="77777777" w:rsidR="00D17089" w:rsidRDefault="00D17089" w:rsidP="00D17089">
      <w:pPr>
        <w:widowControl/>
        <w:jc w:val="left"/>
        <w:rPr>
          <w:rFonts w:ascii="宋体" w:eastAsia="宋体" w:hAnsi="宋体"/>
          <w:color w:val="000000"/>
          <w:sz w:val="18"/>
          <w:szCs w:val="18"/>
        </w:rPr>
      </w:pPr>
      <w:bookmarkStart w:id="15" w:name="_Hlk98233718"/>
      <w:bookmarkEnd w:id="13"/>
      <w:r>
        <w:rPr>
          <w:rFonts w:ascii="宋体" w:eastAsia="宋体" w:hAnsi="宋体" w:hint="eastAsia"/>
          <w:noProof/>
          <w:color w:val="000000"/>
          <w:sz w:val="18"/>
          <w:szCs w:val="18"/>
        </w:rPr>
        <w:drawing>
          <wp:inline distT="0" distB="0" distL="0" distR="0" wp14:anchorId="068B3202" wp14:editId="5B62C98A">
            <wp:extent cx="2604810" cy="11506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2938" cy="1163045"/>
                    </a:xfrm>
                    <a:prstGeom prst="rect">
                      <a:avLst/>
                    </a:prstGeom>
                  </pic:spPr>
                </pic:pic>
              </a:graphicData>
            </a:graphic>
          </wp:inline>
        </w:drawing>
      </w:r>
    </w:p>
    <w:p w14:paraId="7619BFED" w14:textId="027E54AB" w:rsidR="00D17089" w:rsidRPr="00E663B2" w:rsidRDefault="00D17089" w:rsidP="00D17089">
      <w:pPr>
        <w:pStyle w:val="a5"/>
        <w:spacing w:after="0"/>
        <w:jc w:val="center"/>
        <w:rPr>
          <w:rFonts w:asciiTheme="minorHAnsi" w:eastAsiaTheme="minorEastAsia" w:hAnsiTheme="minorHAnsi" w:cstheme="minorBidi"/>
          <w:szCs w:val="22"/>
        </w:rPr>
      </w:pPr>
      <w:r>
        <w:rPr>
          <w:rFonts w:ascii="宋体" w:hAnsi="宋体" w:hint="eastAsia"/>
          <w:sz w:val="15"/>
          <w:szCs w:val="15"/>
        </w:rPr>
        <w:t>图</w:t>
      </w:r>
      <w:r w:rsidR="001A66AD">
        <w:rPr>
          <w:rFonts w:ascii="宋体" w:hAnsi="宋体" w:hint="eastAsia"/>
          <w:sz w:val="15"/>
          <w:szCs w:val="15"/>
        </w:rPr>
        <w:t>3</w:t>
      </w:r>
      <w:r w:rsidR="001A66AD">
        <w:rPr>
          <w:rFonts w:ascii="宋体" w:hAnsi="宋体"/>
          <w:sz w:val="15"/>
          <w:szCs w:val="15"/>
        </w:rPr>
        <w:t>.</w:t>
      </w:r>
      <w:r w:rsidR="00C00CE3">
        <w:rPr>
          <w:rFonts w:ascii="宋体" w:hAnsi="宋体"/>
          <w:sz w:val="15"/>
          <w:szCs w:val="15"/>
        </w:rPr>
        <w:t>1</w:t>
      </w:r>
      <w:r>
        <w:rPr>
          <w:rFonts w:ascii="宋体" w:hAnsi="宋体" w:hint="eastAsia"/>
          <w:sz w:val="15"/>
          <w:szCs w:val="15"/>
        </w:rPr>
        <w:t xml:space="preserve">  </w:t>
      </w:r>
      <w:bookmarkStart w:id="16" w:name="_Hlk100565955"/>
      <w:r>
        <w:rPr>
          <w:color w:val="000000"/>
          <w:sz w:val="18"/>
          <w:szCs w:val="18"/>
        </w:rPr>
        <w:t>1</w:t>
      </w:r>
      <w:r>
        <w:rPr>
          <w:rFonts w:hint="eastAsia"/>
          <w:color w:val="000000"/>
          <w:sz w:val="18"/>
          <w:szCs w:val="18"/>
        </w:rPr>
        <w:t>~</w:t>
      </w:r>
      <w:r>
        <w:rPr>
          <w:color w:val="000000"/>
          <w:sz w:val="18"/>
          <w:szCs w:val="18"/>
        </w:rPr>
        <w:t>3</w:t>
      </w:r>
      <w:bookmarkEnd w:id="16"/>
      <w:r>
        <w:rPr>
          <w:rFonts w:hint="eastAsia"/>
          <w:color w:val="000000"/>
          <w:sz w:val="18"/>
          <w:szCs w:val="18"/>
        </w:rPr>
        <w:t>个元素</w:t>
      </w:r>
      <w:r w:rsidR="00EC294A">
        <w:rPr>
          <w:rFonts w:hint="eastAsia"/>
          <w:color w:val="000000"/>
          <w:sz w:val="18"/>
          <w:szCs w:val="18"/>
        </w:rPr>
        <w:t>证明</w:t>
      </w:r>
      <w:r>
        <w:rPr>
          <w:rFonts w:hint="eastAsia"/>
          <w:color w:val="000000"/>
          <w:sz w:val="18"/>
          <w:szCs w:val="18"/>
        </w:rPr>
        <w:t>代码量对比</w:t>
      </w:r>
      <w:r w:rsidR="00C00CE3" w:rsidRPr="00E663B2">
        <w:rPr>
          <w:rFonts w:asciiTheme="minorHAnsi" w:eastAsiaTheme="minorEastAsia" w:hAnsiTheme="minorHAnsi" w:cstheme="minorBidi"/>
          <w:szCs w:val="22"/>
        </w:rPr>
        <w:t xml:space="preserve"> </w:t>
      </w:r>
    </w:p>
    <w:p w14:paraId="58204D49" w14:textId="04A4F24A" w:rsidR="0021431D" w:rsidRPr="0001314E" w:rsidRDefault="00D17089" w:rsidP="0001314E">
      <w:pPr>
        <w:pStyle w:val="a5"/>
        <w:spacing w:after="0"/>
        <w:jc w:val="center"/>
        <w:rPr>
          <w:rFonts w:ascii="TimesNewRomanPSMT" w:hAnsi="TimesNewRomanPSMT" w:hint="eastAsia"/>
          <w:color w:val="000000"/>
          <w:sz w:val="18"/>
          <w:szCs w:val="18"/>
        </w:rPr>
      </w:pPr>
      <w:r>
        <w:rPr>
          <w:rFonts w:ascii="宋体" w:hAnsi="宋体" w:hint="eastAsia"/>
          <w:sz w:val="18"/>
          <w:szCs w:val="18"/>
        </w:rPr>
        <w:t>Fig.</w:t>
      </w:r>
      <w:bookmarkStart w:id="17" w:name="_Hlk98233735"/>
      <w:bookmarkEnd w:id="15"/>
      <w:r w:rsidR="001A66AD">
        <w:rPr>
          <w:rFonts w:ascii="宋体" w:hAnsi="宋体"/>
          <w:sz w:val="18"/>
          <w:szCs w:val="18"/>
        </w:rPr>
        <w:t xml:space="preserve">3.1 </w:t>
      </w:r>
      <w:r w:rsidR="001A66AD" w:rsidRPr="001A66AD">
        <w:rPr>
          <w:sz w:val="15"/>
          <w:szCs w:val="15"/>
        </w:rPr>
        <w:t>1~3 element proof code quantity comparison</w:t>
      </w:r>
    </w:p>
    <w:bookmarkEnd w:id="14"/>
    <w:bookmarkEnd w:id="17"/>
    <w:p w14:paraId="0C9C7A84" w14:textId="6ECA0B49" w:rsidR="00D17089" w:rsidRPr="0021431D" w:rsidRDefault="0021431D" w:rsidP="0021431D">
      <w:pPr>
        <w:pStyle w:val="a3"/>
        <w:rPr>
          <w:rFonts w:ascii="楷体" w:eastAsia="楷体" w:hAnsi="楷体"/>
          <w:iCs/>
          <w:kern w:val="0"/>
          <w:sz w:val="18"/>
          <w:szCs w:val="18"/>
        </w:rPr>
      </w:pPr>
      <w:r>
        <w:rPr>
          <w:rFonts w:ascii="宋体" w:hAnsi="宋体"/>
          <w:sz w:val="18"/>
          <w:szCs w:val="18"/>
        </w:rPr>
        <w:t>3</w:t>
      </w:r>
      <w:r w:rsidRPr="008946FE">
        <w:rPr>
          <w:rFonts w:ascii="宋体" w:hAnsi="宋体" w:hint="eastAsia"/>
          <w:sz w:val="18"/>
          <w:szCs w:val="18"/>
        </w:rPr>
        <w:t>.</w:t>
      </w:r>
      <w:r>
        <w:rPr>
          <w:rFonts w:ascii="宋体" w:hAnsi="宋体"/>
          <w:sz w:val="18"/>
          <w:szCs w:val="18"/>
        </w:rPr>
        <w:t>2</w:t>
      </w:r>
      <w:r w:rsidRPr="008946FE">
        <w:rPr>
          <w:rFonts w:ascii="宋体" w:hAnsi="宋体" w:hint="eastAsia"/>
          <w:sz w:val="18"/>
          <w:szCs w:val="18"/>
        </w:rPr>
        <w:t>.</w:t>
      </w:r>
      <w:r>
        <w:rPr>
          <w:rFonts w:ascii="宋体" w:hAnsi="宋体"/>
          <w:sz w:val="18"/>
          <w:szCs w:val="18"/>
        </w:rPr>
        <w:t xml:space="preserve">2 </w:t>
      </w:r>
      <w:r w:rsidRPr="00CC0544">
        <w:rPr>
          <w:rFonts w:ascii="楷体" w:eastAsia="楷体" w:hAnsi="楷体"/>
          <w:iCs/>
          <w:kern w:val="0"/>
          <w:sz w:val="18"/>
          <w:szCs w:val="18"/>
        </w:rPr>
        <w:t>R</w:t>
      </w:r>
      <w:r w:rsidRPr="00CC0544">
        <w:rPr>
          <w:rFonts w:ascii="楷体" w:eastAsia="楷体" w:hAnsi="楷体" w:hint="eastAsia"/>
          <w:iCs/>
          <w:kern w:val="0"/>
          <w:sz w:val="18"/>
          <w:szCs w:val="18"/>
        </w:rPr>
        <w:t>ecord矩阵函数描述法</w:t>
      </w:r>
      <w:r>
        <w:t xml:space="preserve"> </w:t>
      </w:r>
    </w:p>
    <w:p w14:paraId="5E939343" w14:textId="2A5DCEE1" w:rsidR="00D3108E" w:rsidRDefault="00D3108E" w:rsidP="00B15F04">
      <w:pPr>
        <w:ind w:firstLineChars="200" w:firstLine="360"/>
        <w:rPr>
          <w:rFonts w:ascii="宋体" w:eastAsia="宋体" w:hAnsi="宋体"/>
          <w:color w:val="000000"/>
          <w:sz w:val="18"/>
          <w:szCs w:val="18"/>
        </w:rPr>
      </w:pPr>
      <w:bookmarkStart w:id="18" w:name="_Hlk98233826"/>
      <w:bookmarkStart w:id="19" w:name="_Hlk98233801"/>
      <w:r>
        <w:rPr>
          <w:rFonts w:ascii="宋体" w:eastAsia="宋体" w:hAnsi="宋体" w:hint="eastAsia"/>
          <w:color w:val="000000"/>
          <w:sz w:val="18"/>
          <w:szCs w:val="18"/>
        </w:rPr>
        <w:t>本文提出了基于</w:t>
      </w:r>
      <w:r>
        <w:rPr>
          <w:rFonts w:ascii="Times New Roman" w:eastAsia="宋体" w:hAnsi="Times New Roman" w:cs="Times New Roman"/>
          <w:color w:val="000000"/>
          <w:sz w:val="18"/>
          <w:szCs w:val="18"/>
        </w:rPr>
        <w:t>Record</w:t>
      </w:r>
      <w:r>
        <w:rPr>
          <w:rFonts w:ascii="宋体" w:eastAsia="宋体" w:hAnsi="宋体" w:hint="eastAsia"/>
          <w:color w:val="000000"/>
          <w:sz w:val="18"/>
          <w:szCs w:val="18"/>
        </w:rPr>
        <w:t>矩阵的函数描述法，使用矩阵函数描述法，可根据函数内容定义不同矩阵，</w:t>
      </w:r>
      <w:r w:rsidR="00CC515A">
        <w:rPr>
          <w:rFonts w:ascii="宋体" w:eastAsia="宋体" w:hAnsi="宋体" w:hint="eastAsia"/>
          <w:color w:val="000000"/>
          <w:sz w:val="18"/>
          <w:szCs w:val="18"/>
        </w:rPr>
        <w:t>不同矩阵创建，只需要改变描述函数</w:t>
      </w:r>
      <w:r w:rsidR="00CC515A">
        <w:rPr>
          <w:rFonts w:ascii="Times New Roman" w:eastAsia="宋体" w:hAnsi="Times New Roman" w:cs="Times New Roman"/>
          <w:color w:val="000000"/>
          <w:sz w:val="18"/>
          <w:szCs w:val="18"/>
        </w:rPr>
        <w:t>f: nat -&gt; nat -&gt; A</w:t>
      </w:r>
      <w:r w:rsidR="00CC515A">
        <w:rPr>
          <w:rFonts w:ascii="宋体" w:eastAsia="宋体" w:hAnsi="宋体" w:hint="eastAsia"/>
          <w:color w:val="000000"/>
          <w:sz w:val="18"/>
          <w:szCs w:val="18"/>
        </w:rPr>
        <w:t>。</w:t>
      </w:r>
      <w:r>
        <w:rPr>
          <w:rFonts w:ascii="宋体" w:eastAsia="宋体" w:hAnsi="宋体" w:hint="eastAsia"/>
          <w:color w:val="000000"/>
          <w:sz w:val="18"/>
          <w:szCs w:val="18"/>
        </w:rPr>
        <w:t>通过建立描述函数</w:t>
      </w:r>
      <w:r>
        <w:rPr>
          <w:rFonts w:ascii="Times New Roman" w:hAnsi="Times New Roman" w:cs="Times New Roman"/>
          <w:color w:val="000000"/>
          <w:sz w:val="18"/>
          <w:szCs w:val="18"/>
        </w:rPr>
        <w:t>(f: nat -&gt; nat -&gt; A)</w:t>
      </w:r>
      <w:r>
        <w:rPr>
          <w:rFonts w:ascii="宋体" w:eastAsia="宋体" w:hAnsi="宋体" w:hint="eastAsia"/>
          <w:color w:val="000000"/>
          <w:sz w:val="18"/>
          <w:szCs w:val="18"/>
        </w:rPr>
        <w:t>和</w:t>
      </w:r>
      <w:r>
        <w:rPr>
          <w:rFonts w:ascii="Times New Roman" w:hAnsi="Times New Roman" w:cs="Times New Roman"/>
          <w:color w:val="000000"/>
          <w:sz w:val="18"/>
          <w:szCs w:val="18"/>
        </w:rPr>
        <w:t>generate_matrix</w:t>
      </w:r>
      <w:r>
        <w:rPr>
          <w:rFonts w:ascii="Times New Roman" w:hAnsi="Times New Roman" w:cs="Times New Roman" w:hint="eastAsia"/>
          <w:color w:val="000000"/>
          <w:sz w:val="18"/>
          <w:szCs w:val="18"/>
        </w:rPr>
        <w:t>函数产生的</w:t>
      </w:r>
      <w:r>
        <w:rPr>
          <w:rFonts w:ascii="宋体" w:eastAsia="宋体" w:hAnsi="宋体" w:hint="eastAsia"/>
          <w:color w:val="000000"/>
          <w:sz w:val="18"/>
          <w:szCs w:val="18"/>
        </w:rPr>
        <w:t>二维</w:t>
      </w:r>
      <w:r>
        <w:rPr>
          <w:rFonts w:ascii="Times New Roman" w:eastAsia="宋体" w:hAnsi="Times New Roman" w:cs="Times New Roman"/>
          <w:color w:val="000000"/>
          <w:sz w:val="18"/>
          <w:szCs w:val="18"/>
        </w:rPr>
        <w:t>list</w:t>
      </w:r>
      <w:r>
        <w:rPr>
          <w:rFonts w:ascii="宋体" w:eastAsia="宋体" w:hAnsi="宋体" w:hint="eastAsia"/>
          <w:color w:val="000000"/>
          <w:sz w:val="18"/>
          <w:szCs w:val="18"/>
        </w:rPr>
        <w:t>之间的联系，合理利用了行参数i、列参数j对于二维列表的描述信息，以多态的思想解决了上述代码量爆炸的问题，使得构造复杂矩阵成为可能。该方法通过Mfill函数实现，核心为二维列表构造函数</w:t>
      </w:r>
      <w:r>
        <w:rPr>
          <w:rFonts w:ascii="Times New Roman" w:eastAsia="宋体" w:hAnsi="Times New Roman" w:cs="Times New Roman"/>
          <w:color w:val="000000"/>
          <w:sz w:val="18"/>
          <w:szCs w:val="18"/>
        </w:rPr>
        <w:t>generate_matrix</w:t>
      </w:r>
      <w:r>
        <w:rPr>
          <w:rFonts w:ascii="Times New Roman" w:eastAsia="宋体" w:hAnsi="Times New Roman" w:cs="Times New Roman" w:hint="eastAsia"/>
          <w:color w:val="000000"/>
          <w:sz w:val="18"/>
          <w:szCs w:val="18"/>
        </w:rPr>
        <w:t>以及</w:t>
      </w:r>
      <w:r>
        <w:rPr>
          <w:rFonts w:ascii="Times New Roman" w:eastAsia="黑体" w:hAnsi="Times New Roman" w:cs="Times New Roman"/>
          <w:color w:val="000000"/>
          <w:sz w:val="18"/>
          <w:szCs w:val="18"/>
        </w:rPr>
        <w:t>generate_row</w:t>
      </w:r>
      <w:r>
        <w:rPr>
          <w:rFonts w:ascii="Times New Roman" w:eastAsia="宋体" w:hAnsi="Times New Roman" w:cs="Times New Roman" w:hint="eastAsia"/>
          <w:color w:val="000000"/>
          <w:sz w:val="18"/>
          <w:szCs w:val="18"/>
        </w:rPr>
        <w:t>。</w:t>
      </w:r>
    </w:p>
    <w:p w14:paraId="5E85572A"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bookmarkStart w:id="20" w:name="_Hlk98233845"/>
      <w:bookmarkEnd w:id="18"/>
      <w:r>
        <w:rPr>
          <w:rFonts w:ascii="Times New Roman" w:hAnsi="Times New Roman" w:cs="Times New Roman"/>
          <w:b/>
          <w:bCs/>
          <w:color w:val="000000"/>
          <w:sz w:val="18"/>
          <w:szCs w:val="18"/>
        </w:rPr>
        <w:t>Definition</w:t>
      </w:r>
      <w:r>
        <w:rPr>
          <w:rFonts w:ascii="Times New Roman" w:hAnsi="Times New Roman" w:cs="Times New Roman"/>
          <w:color w:val="000000"/>
          <w:sz w:val="18"/>
          <w:szCs w:val="18"/>
        </w:rPr>
        <w:t xml:space="preserve"> </w:t>
      </w:r>
      <w:bookmarkStart w:id="21" w:name="_Hlk91516355"/>
      <w:r>
        <w:rPr>
          <w:rFonts w:ascii="Times New Roman" w:hAnsi="Times New Roman" w:cs="Times New Roman"/>
          <w:color w:val="000000"/>
          <w:sz w:val="18"/>
          <w:szCs w:val="18"/>
        </w:rPr>
        <w:t xml:space="preserve">Mfill </w:t>
      </w:r>
      <w:bookmarkEnd w:id="21"/>
      <w:r>
        <w:rPr>
          <w:rFonts w:ascii="Times New Roman" w:hAnsi="Times New Roman" w:cs="Times New Roman"/>
          <w:color w:val="000000"/>
          <w:sz w:val="18"/>
          <w:szCs w:val="18"/>
        </w:rPr>
        <w:t>(m n: nat) (f: nat -&gt; nat -&gt; A) :=</w:t>
      </w:r>
    </w:p>
    <w:p w14:paraId="3C6DE0B1"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let dl := generate_matrix f m n m in</w:t>
      </w:r>
    </w:p>
    <w:p w14:paraId="5E51B87F" w14:textId="77777777" w:rsidR="00D3108E" w:rsidRPr="00107D86"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mkMat A m n dl (dlist_o_height f m n) (dlist_o_width f m n).</w:t>
      </w:r>
    </w:p>
    <w:p w14:paraId="001FC3F2" w14:textId="77777777" w:rsidR="00D3108E" w:rsidRPr="00B404D6" w:rsidRDefault="00D3108E" w:rsidP="00D17089">
      <w:pPr>
        <w:ind w:firstLineChars="200" w:firstLine="360"/>
        <w:rPr>
          <w:rFonts w:ascii="宋体" w:eastAsia="宋体" w:hAnsi="宋体"/>
          <w:color w:val="000000"/>
          <w:sz w:val="18"/>
          <w:szCs w:val="18"/>
        </w:rPr>
      </w:pPr>
      <w:bookmarkStart w:id="22" w:name="_Hlk98233851"/>
      <w:bookmarkEnd w:id="20"/>
      <w:r>
        <w:rPr>
          <w:rFonts w:ascii="宋体" w:eastAsia="宋体" w:hAnsi="宋体" w:hint="eastAsia"/>
          <w:color w:val="000000"/>
          <w:sz w:val="18"/>
          <w:szCs w:val="18"/>
        </w:rPr>
        <w:t>函数</w:t>
      </w:r>
      <w:r>
        <w:rPr>
          <w:rFonts w:ascii="Times New Roman" w:eastAsia="宋体" w:hAnsi="Times New Roman" w:cs="Times New Roman"/>
          <w:color w:val="000000"/>
          <w:sz w:val="18"/>
          <w:szCs w:val="18"/>
        </w:rPr>
        <w:t>generate_row</w:t>
      </w:r>
      <w:r>
        <w:rPr>
          <w:rFonts w:ascii="宋体" w:eastAsia="宋体" w:hAnsi="宋体" w:hint="eastAsia"/>
          <w:color w:val="000000"/>
          <w:sz w:val="18"/>
          <w:szCs w:val="18"/>
        </w:rPr>
        <w:t>，根据函数</w:t>
      </w:r>
      <w:r>
        <w:rPr>
          <w:rFonts w:ascii="Times New Roman" w:eastAsia="宋体" w:hAnsi="Times New Roman" w:cs="Times New Roman"/>
          <w:color w:val="000000"/>
          <w:sz w:val="18"/>
          <w:szCs w:val="18"/>
        </w:rPr>
        <w:t>f</w:t>
      </w:r>
      <w:r>
        <w:rPr>
          <w:rFonts w:ascii="宋体" w:eastAsia="宋体" w:hAnsi="宋体" w:hint="eastAsia"/>
          <w:color w:val="000000"/>
          <w:sz w:val="18"/>
          <w:szCs w:val="18"/>
        </w:rPr>
        <w:t>的内容，利用下标</w:t>
      </w:r>
      <w:r>
        <w:rPr>
          <w:rFonts w:ascii="Times New Roman" w:eastAsia="宋体" w:hAnsi="Times New Roman" w:cs="Times New Roman"/>
          <w:color w:val="000000"/>
          <w:sz w:val="18"/>
          <w:szCs w:val="18"/>
        </w:rPr>
        <w:t>i</w:t>
      </w:r>
      <w:r>
        <w:rPr>
          <w:rFonts w:ascii="宋体" w:eastAsia="宋体" w:hAnsi="宋体" w:hint="eastAsia"/>
          <w:color w:val="000000"/>
          <w:sz w:val="18"/>
          <w:szCs w:val="18"/>
        </w:rPr>
        <w:t>，</w:t>
      </w:r>
      <w:r>
        <w:rPr>
          <w:rFonts w:ascii="Times New Roman" w:eastAsia="宋体" w:hAnsi="Times New Roman" w:cs="Times New Roman"/>
          <w:color w:val="000000"/>
          <w:sz w:val="18"/>
          <w:szCs w:val="18"/>
        </w:rPr>
        <w:t>j</w:t>
      </w:r>
      <w:r>
        <w:rPr>
          <w:rFonts w:ascii="宋体" w:eastAsia="宋体" w:hAnsi="宋体" w:hint="eastAsia"/>
          <w:color w:val="000000"/>
          <w:sz w:val="18"/>
          <w:szCs w:val="18"/>
        </w:rPr>
        <w:t>，分别赋值产生相应的一维</w:t>
      </w:r>
      <w:r>
        <w:rPr>
          <w:rFonts w:ascii="Times New Roman" w:eastAsia="黑体" w:hAnsi="Times New Roman" w:cs="Times New Roman" w:hint="eastAsia"/>
          <w:color w:val="000000"/>
          <w:sz w:val="18"/>
          <w:szCs w:val="18"/>
        </w:rPr>
        <w:t>列表</w:t>
      </w:r>
      <w:r>
        <w:rPr>
          <w:rFonts w:ascii="宋体" w:eastAsia="宋体" w:hAnsi="宋体" w:hint="eastAsia"/>
          <w:color w:val="000000"/>
          <w:sz w:val="18"/>
          <w:szCs w:val="18"/>
        </w:rPr>
        <w:t>。</w:t>
      </w:r>
      <w:r>
        <w:rPr>
          <w:rFonts w:ascii="Times New Roman" w:eastAsia="宋体" w:hAnsi="Times New Roman" w:cs="Times New Roman" w:hint="eastAsia"/>
          <w:color w:val="000000"/>
          <w:sz w:val="18"/>
          <w:szCs w:val="18"/>
        </w:rPr>
        <w:t>相应二维列表</w:t>
      </w:r>
      <w:r>
        <w:rPr>
          <w:rFonts w:ascii="宋体" w:eastAsia="宋体" w:hAnsi="宋体" w:hint="eastAsia"/>
          <w:color w:val="000000"/>
          <w:sz w:val="18"/>
          <w:szCs w:val="18"/>
        </w:rPr>
        <w:t>，由一维列表构造函数</w:t>
      </w:r>
      <w:r>
        <w:rPr>
          <w:rFonts w:ascii="Times New Roman" w:eastAsia="黑体" w:hAnsi="Times New Roman" w:cs="Times New Roman"/>
          <w:color w:val="000000"/>
          <w:sz w:val="18"/>
          <w:szCs w:val="18"/>
        </w:rPr>
        <w:t>generate_row</w:t>
      </w:r>
      <w:r>
        <w:rPr>
          <w:rFonts w:ascii="宋体" w:eastAsia="宋体" w:hAnsi="宋体" w:hint="eastAsia"/>
          <w:color w:val="000000"/>
          <w:sz w:val="18"/>
          <w:szCs w:val="18"/>
        </w:rPr>
        <w:t>的结果依次赋值得到。</w:t>
      </w:r>
    </w:p>
    <w:p w14:paraId="5DACCC4A"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bookmarkStart w:id="23" w:name="_Hlk98233883"/>
      <w:bookmarkEnd w:id="22"/>
      <w:r>
        <w:rPr>
          <w:rFonts w:ascii="Times New Roman" w:hAnsi="Times New Roman" w:cs="Times New Roman"/>
          <w:b/>
          <w:bCs/>
          <w:color w:val="000000"/>
          <w:sz w:val="18"/>
          <w:szCs w:val="18"/>
        </w:rPr>
        <w:t>Fixpoint</w:t>
      </w:r>
      <w:r>
        <w:rPr>
          <w:rFonts w:ascii="Times New Roman" w:hAnsi="Times New Roman" w:cs="Times New Roman"/>
          <w:color w:val="000000"/>
          <w:sz w:val="18"/>
          <w:szCs w:val="18"/>
        </w:rPr>
        <w:t xml:space="preserve"> </w:t>
      </w:r>
      <w:bookmarkStart w:id="24" w:name="_Hlk91516269"/>
      <w:r>
        <w:rPr>
          <w:rFonts w:ascii="Times New Roman" w:hAnsi="Times New Roman" w:cs="Times New Roman"/>
          <w:color w:val="000000"/>
          <w:sz w:val="18"/>
          <w:szCs w:val="18"/>
        </w:rPr>
        <w:t>generate_row</w:t>
      </w:r>
      <w:bookmarkEnd w:id="24"/>
      <w:r>
        <w:rPr>
          <w:rFonts w:ascii="Times New Roman" w:hAnsi="Times New Roman" w:cs="Times New Roman"/>
          <w:color w:val="000000"/>
          <w:sz w:val="18"/>
          <w:szCs w:val="18"/>
        </w:rPr>
        <w:t xml:space="preserve"> (f: nat -&gt; nat -&gt; A) (j n i: nat) :=</w:t>
      </w:r>
    </w:p>
    <w:p w14:paraId="4926279F"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match j with</w:t>
      </w:r>
    </w:p>
    <w:p w14:paraId="57CAE6D6"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 0 =&gt; nil</w:t>
      </w:r>
    </w:p>
    <w:p w14:paraId="1E06850C"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 S j' =&gt;</w:t>
      </w:r>
    </w:p>
    <w:p w14:paraId="7B2AE703" w14:textId="381F30DA"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f i (n - j):: generate_row f j' n i</w:t>
      </w:r>
    </w:p>
    <w:p w14:paraId="37ED4D22"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end.</w:t>
      </w:r>
    </w:p>
    <w:p w14:paraId="25B4F2AF"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b/>
          <w:bCs/>
          <w:color w:val="000000"/>
          <w:sz w:val="18"/>
          <w:szCs w:val="18"/>
        </w:rPr>
        <w:t>Fixpoint</w:t>
      </w:r>
      <w:r>
        <w:rPr>
          <w:rFonts w:ascii="Times New Roman" w:hAnsi="Times New Roman" w:cs="Times New Roman"/>
          <w:color w:val="000000"/>
          <w:sz w:val="18"/>
          <w:szCs w:val="18"/>
        </w:rPr>
        <w:t xml:space="preserve"> </w:t>
      </w:r>
      <w:bookmarkStart w:id="25" w:name="_Hlk91516335"/>
      <w:r>
        <w:rPr>
          <w:rFonts w:ascii="Times New Roman" w:hAnsi="Times New Roman" w:cs="Times New Roman"/>
          <w:color w:val="000000"/>
          <w:sz w:val="18"/>
          <w:szCs w:val="18"/>
        </w:rPr>
        <w:t>generate_matrix</w:t>
      </w:r>
      <w:bookmarkEnd w:id="25"/>
      <w:r>
        <w:rPr>
          <w:rFonts w:ascii="Times New Roman" w:hAnsi="Times New Roman" w:cs="Times New Roman"/>
          <w:color w:val="000000"/>
          <w:sz w:val="18"/>
          <w:szCs w:val="18"/>
        </w:rPr>
        <w:t xml:space="preserve"> (f: nat -&gt; nat -&gt; A) (m n i: nat) :=</w:t>
      </w:r>
    </w:p>
    <w:p w14:paraId="29CEFB8B"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match i with</w:t>
      </w:r>
    </w:p>
    <w:p w14:paraId="0494C06B"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 0 =&gt; nil</w:t>
      </w:r>
    </w:p>
    <w:p w14:paraId="59A66FD5"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 S i' =&gt;</w:t>
      </w:r>
    </w:p>
    <w:p w14:paraId="611D2999" w14:textId="3F21A53E"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generate_row f n n (m-i):: generate_matrix f m n i'</w:t>
      </w:r>
    </w:p>
    <w:p w14:paraId="36D1D003" w14:textId="77777777" w:rsidR="00D3108E" w:rsidRDefault="00D3108E"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 xml:space="preserve">  end.</w:t>
      </w:r>
    </w:p>
    <w:p w14:paraId="6CCF0EE2" w14:textId="706021E5" w:rsidR="00D17089" w:rsidRDefault="00D3108E" w:rsidP="00666111">
      <w:pPr>
        <w:ind w:firstLineChars="200" w:firstLine="360"/>
        <w:rPr>
          <w:rFonts w:ascii="宋体" w:eastAsia="宋体" w:hAnsi="宋体"/>
          <w:color w:val="000000"/>
          <w:sz w:val="18"/>
          <w:szCs w:val="18"/>
        </w:rPr>
      </w:pPr>
      <w:bookmarkStart w:id="26" w:name="_Hlk98233910"/>
      <w:bookmarkEnd w:id="23"/>
      <w:r>
        <w:rPr>
          <w:rFonts w:ascii="Times New Roman" w:hAnsi="Times New Roman" w:cs="Times New Roman" w:hint="eastAsia"/>
          <w:color w:val="000000"/>
          <w:sz w:val="18"/>
          <w:szCs w:val="18"/>
        </w:rPr>
        <w:t>同时</w:t>
      </w:r>
      <w:r>
        <w:rPr>
          <w:rFonts w:ascii="宋体" w:eastAsia="宋体" w:hAnsi="宋体" w:hint="eastAsia"/>
          <w:color w:val="000000"/>
          <w:sz w:val="18"/>
          <w:szCs w:val="18"/>
        </w:rPr>
        <w:t>通过引理</w:t>
      </w:r>
      <w:r>
        <w:rPr>
          <w:rFonts w:ascii="Times New Roman" w:eastAsia="黑体" w:hAnsi="Times New Roman" w:cs="Times New Roman"/>
          <w:color w:val="000000"/>
          <w:sz w:val="18"/>
          <w:szCs w:val="18"/>
        </w:rPr>
        <w:t>dlist_o_height</w:t>
      </w:r>
      <w:r>
        <w:rPr>
          <w:rFonts w:ascii="宋体" w:eastAsia="宋体" w:hAnsi="宋体" w:hint="eastAsia"/>
          <w:color w:val="000000"/>
          <w:sz w:val="18"/>
          <w:szCs w:val="18"/>
        </w:rPr>
        <w:t>，</w:t>
      </w:r>
      <w:r>
        <w:rPr>
          <w:rFonts w:ascii="Times New Roman" w:eastAsia="黑体" w:hAnsi="Times New Roman" w:cs="Times New Roman"/>
          <w:color w:val="000000"/>
          <w:sz w:val="18"/>
          <w:szCs w:val="18"/>
        </w:rPr>
        <w:t>dlist_o_width</w:t>
      </w:r>
      <w:r>
        <w:rPr>
          <w:rFonts w:ascii="宋体" w:eastAsia="宋体" w:hAnsi="宋体" w:hint="eastAsia"/>
          <w:color w:val="000000"/>
          <w:sz w:val="18"/>
          <w:szCs w:val="18"/>
        </w:rPr>
        <w:t>证明所有由该函数创建的二维表高度，宽度均符合要求，免去了Re</w:t>
      </w:r>
      <w:r>
        <w:rPr>
          <w:rFonts w:ascii="宋体" w:eastAsia="宋体" w:hAnsi="宋体"/>
          <w:color w:val="000000"/>
          <w:sz w:val="18"/>
          <w:szCs w:val="18"/>
        </w:rPr>
        <w:t>cord</w:t>
      </w:r>
      <w:r>
        <w:rPr>
          <w:rFonts w:ascii="宋体" w:eastAsia="宋体" w:hAnsi="宋体" w:hint="eastAsia"/>
          <w:color w:val="000000"/>
          <w:sz w:val="18"/>
          <w:szCs w:val="18"/>
        </w:rPr>
        <w:t>原有反复证明矩阵高度宽度的步骤，进一步压缩代码量。</w:t>
      </w:r>
      <w:bookmarkEnd w:id="19"/>
      <w:bookmarkEnd w:id="26"/>
    </w:p>
    <w:p w14:paraId="5E7AE3BE" w14:textId="354AF81C" w:rsidR="00D17089" w:rsidRDefault="00D17089" w:rsidP="00D17089">
      <w:pPr>
        <w:ind w:firstLineChars="200" w:firstLine="360"/>
        <w:rPr>
          <w:rFonts w:ascii="宋体" w:eastAsia="宋体" w:hAnsi="宋体"/>
          <w:color w:val="000000"/>
          <w:sz w:val="18"/>
          <w:szCs w:val="18"/>
        </w:rPr>
      </w:pPr>
      <w:bookmarkStart w:id="27" w:name="_Hlk98233935"/>
      <w:r>
        <w:rPr>
          <w:rFonts w:ascii="宋体" w:eastAsia="宋体" w:hAnsi="宋体" w:hint="eastAsia"/>
          <w:color w:val="000000"/>
          <w:sz w:val="18"/>
          <w:szCs w:val="18"/>
        </w:rPr>
        <w:t>以初等倍乘矩阵为例，借助行数</w:t>
      </w:r>
      <w:r>
        <w:rPr>
          <w:rFonts w:ascii="Times New Roman" w:eastAsia="宋体" w:hAnsi="Times New Roman" w:cs="Times New Roman"/>
          <w:color w:val="000000"/>
          <w:sz w:val="18"/>
          <w:szCs w:val="18"/>
        </w:rPr>
        <w:t>x</w:t>
      </w:r>
      <w:r>
        <w:rPr>
          <w:rFonts w:ascii="宋体" w:eastAsia="宋体" w:hAnsi="宋体" w:hint="eastAsia"/>
          <w:color w:val="000000"/>
          <w:sz w:val="18"/>
          <w:szCs w:val="18"/>
        </w:rPr>
        <w:t>和值</w:t>
      </w:r>
      <w:r>
        <w:rPr>
          <w:rFonts w:ascii="Times New Roman" w:eastAsia="宋体" w:hAnsi="Times New Roman" w:cs="Times New Roman"/>
          <w:color w:val="000000"/>
          <w:sz w:val="18"/>
          <w:szCs w:val="18"/>
        </w:rPr>
        <w:t>c</w:t>
      </w:r>
      <w:r>
        <w:rPr>
          <w:rFonts w:ascii="宋体" w:eastAsia="宋体" w:hAnsi="宋体" w:hint="eastAsia"/>
          <w:color w:val="000000"/>
          <w:sz w:val="18"/>
          <w:szCs w:val="18"/>
        </w:rPr>
        <w:t>两个参数即可创建</w:t>
      </w:r>
      <w:r w:rsidR="0028584D">
        <w:rPr>
          <w:rFonts w:ascii="宋体" w:eastAsia="宋体" w:hAnsi="宋体" w:hint="eastAsia"/>
          <w:color w:val="000000"/>
          <w:sz w:val="18"/>
          <w:szCs w:val="18"/>
        </w:rPr>
        <w:t>n*n维度的初等倍乘矩阵</w:t>
      </w:r>
      <w:r>
        <w:rPr>
          <w:rFonts w:ascii="宋体" w:eastAsia="宋体" w:hAnsi="宋体" w:hint="eastAsia"/>
          <w:color w:val="000000"/>
          <w:sz w:val="18"/>
          <w:szCs w:val="18"/>
        </w:rPr>
        <w:t>。</w:t>
      </w:r>
    </w:p>
    <w:p w14:paraId="2B7FE2BD" w14:textId="1FBF3366" w:rsidR="00D17089" w:rsidRDefault="00D17089" w:rsidP="00D17089">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bookmarkStart w:id="28" w:name="_Hlk98233948"/>
      <w:r>
        <w:rPr>
          <w:rFonts w:ascii="Times New Roman" w:hAnsi="Times New Roman" w:cs="Times New Roman"/>
          <w:b/>
          <w:bCs/>
          <w:color w:val="000000"/>
          <w:sz w:val="18"/>
          <w:szCs w:val="18"/>
        </w:rPr>
        <w:t>Definition</w:t>
      </w:r>
      <w:r>
        <w:rPr>
          <w:rFonts w:ascii="Times New Roman" w:hAnsi="Times New Roman" w:cs="Times New Roman"/>
          <w:color w:val="000000"/>
          <w:sz w:val="18"/>
          <w:szCs w:val="18"/>
        </w:rPr>
        <w:t xml:space="preserve"> </w:t>
      </w:r>
      <w:r w:rsidR="00CC515A">
        <w:rPr>
          <w:rFonts w:ascii="Times New Roman" w:eastAsia="黑体" w:hAnsi="Times New Roman" w:cs="Times New Roman"/>
          <w:color w:val="000000"/>
          <w:sz w:val="18"/>
          <w:szCs w:val="18"/>
        </w:rPr>
        <w:t>m</w:t>
      </w:r>
      <w:r w:rsidR="00CC515A" w:rsidRPr="00867813">
        <w:rPr>
          <w:rFonts w:ascii="Times New Roman" w:eastAsia="黑体" w:hAnsi="Times New Roman" w:cs="Times New Roman"/>
          <w:color w:val="000000"/>
          <w:sz w:val="18"/>
          <w:szCs w:val="18"/>
        </w:rPr>
        <w:t>ulti</w:t>
      </w:r>
      <w:r w:rsidR="00CC515A">
        <w:rPr>
          <w:rFonts w:ascii="Times New Roman" w:eastAsia="黑体" w:hAnsi="Times New Roman" w:cs="Times New Roman"/>
          <w:color w:val="000000"/>
          <w:sz w:val="18"/>
          <w:szCs w:val="18"/>
        </w:rPr>
        <w:t>_</w:t>
      </w:r>
      <w:r w:rsidR="00CC515A" w:rsidRPr="00867813">
        <w:rPr>
          <w:rFonts w:ascii="Times New Roman" w:eastAsia="黑体" w:hAnsi="Times New Roman" w:cs="Times New Roman"/>
          <w:color w:val="000000"/>
          <w:sz w:val="18"/>
          <w:szCs w:val="18"/>
        </w:rPr>
        <w:t>mult</w:t>
      </w:r>
      <w:r>
        <w:rPr>
          <w:rFonts w:ascii="Times New Roman" w:hAnsi="Times New Roman" w:cs="Times New Roman"/>
          <w:color w:val="000000"/>
          <w:sz w:val="18"/>
          <w:szCs w:val="18"/>
        </w:rPr>
        <w:t xml:space="preserve"> (x: nat) (c: A) := </w:t>
      </w:r>
    </w:p>
    <w:p w14:paraId="642A4A05" w14:textId="4EF0D5CA" w:rsidR="00D17089" w:rsidRPr="00AA5CA7" w:rsidRDefault="00D17089" w:rsidP="00A74278">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color w:val="000000"/>
          <w:sz w:val="18"/>
          <w:szCs w:val="18"/>
        </w:rPr>
        <w:t>@Mfill n n (fun i j =&gt; (if beq_nat i j then (if beq_nat i x then c else M.One) else M.Zero)).</w:t>
      </w:r>
    </w:p>
    <w:bookmarkEnd w:id="28"/>
    <w:p w14:paraId="413A0A65" w14:textId="727713DD" w:rsidR="00CC515A" w:rsidRDefault="00D17089" w:rsidP="004C42FD">
      <w:pPr>
        <w:ind w:firstLineChars="200" w:firstLine="360"/>
        <w:rPr>
          <w:rFonts w:ascii="宋体" w:eastAsia="宋体" w:hAnsi="宋体"/>
          <w:color w:val="000000"/>
          <w:sz w:val="18"/>
          <w:szCs w:val="18"/>
        </w:rPr>
      </w:pPr>
      <w:r>
        <w:rPr>
          <w:rFonts w:ascii="宋体" w:eastAsia="宋体" w:hAnsi="宋体" w:hint="eastAsia"/>
          <w:color w:val="000000"/>
          <w:sz w:val="18"/>
          <w:szCs w:val="18"/>
        </w:rPr>
        <w:t>这种方法克服了矩阵表示困难的问题，给其他复杂矩阵的构造提供了可能性，具备良好的扩展性。</w:t>
      </w:r>
      <w:r w:rsidR="00CC515A">
        <w:rPr>
          <w:rFonts w:ascii="宋体" w:eastAsia="宋体" w:hAnsi="宋体" w:hint="eastAsia"/>
          <w:color w:val="000000"/>
          <w:sz w:val="18"/>
          <w:szCs w:val="18"/>
        </w:rPr>
        <w:t>以函数的方式替代</w:t>
      </w:r>
      <w:r>
        <w:rPr>
          <w:rFonts w:ascii="Times New Roman" w:eastAsia="宋体" w:hAnsi="Times New Roman" w:cs="Times New Roman"/>
          <w:color w:val="000000"/>
          <w:sz w:val="18"/>
          <w:szCs w:val="18"/>
        </w:rPr>
        <w:t>Fixpoint</w:t>
      </w:r>
      <w:r>
        <w:rPr>
          <w:rFonts w:ascii="宋体" w:eastAsia="宋体" w:hAnsi="宋体"/>
          <w:color w:val="000000"/>
          <w:sz w:val="18"/>
          <w:szCs w:val="18"/>
        </w:rPr>
        <w:t>归纳结构，克服了在证明时遇到复杂矩阵难以展开归纳结构的问题</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14]</w:t>
      </w:r>
      <w:r>
        <w:rPr>
          <w:rFonts w:ascii="宋体" w:eastAsia="宋体" w:hAnsi="宋体"/>
          <w:color w:val="000000"/>
          <w:sz w:val="18"/>
          <w:szCs w:val="18"/>
        </w:rPr>
        <w:t>。</w:t>
      </w:r>
    </w:p>
    <w:p w14:paraId="5D41ED70" w14:textId="77777777" w:rsidR="0001314E" w:rsidRPr="00CC515A" w:rsidRDefault="0001314E" w:rsidP="0001314E">
      <w:pPr>
        <w:rPr>
          <w:rFonts w:ascii="宋体" w:eastAsia="宋体" w:hAnsi="宋体"/>
          <w:color w:val="000000"/>
          <w:sz w:val="18"/>
          <w:szCs w:val="18"/>
        </w:rPr>
      </w:pPr>
    </w:p>
    <w:p w14:paraId="49A974FE" w14:textId="77777777" w:rsidR="00BA7DB5" w:rsidRDefault="00BA7DB5" w:rsidP="0001314E">
      <w:pPr>
        <w:pStyle w:val="a3"/>
        <w:numPr>
          <w:ilvl w:val="0"/>
          <w:numId w:val="8"/>
        </w:numPr>
        <w:rPr>
          <w:rFonts w:ascii="黑体" w:eastAsia="黑体" w:hAnsi="黑体"/>
          <w:szCs w:val="21"/>
        </w:rPr>
      </w:pPr>
      <w:r w:rsidRPr="004D584C">
        <w:rPr>
          <w:rFonts w:ascii="黑体" w:eastAsia="黑体" w:hAnsi="黑体" w:hint="eastAsia"/>
          <w:szCs w:val="21"/>
        </w:rPr>
        <w:t>逆矩阵形式化</w:t>
      </w:r>
    </w:p>
    <w:p w14:paraId="47AF199D" w14:textId="58072EBE" w:rsidR="00BA7DB5" w:rsidRPr="00BA7DB5" w:rsidRDefault="00BA7DB5" w:rsidP="0001314E">
      <w:pPr>
        <w:pStyle w:val="a3"/>
        <w:numPr>
          <w:ilvl w:val="1"/>
          <w:numId w:val="8"/>
        </w:numPr>
        <w:rPr>
          <w:rFonts w:ascii="黑体" w:eastAsia="黑体" w:hAnsi="黑体"/>
          <w:sz w:val="18"/>
          <w:szCs w:val="18"/>
        </w:rPr>
      </w:pPr>
      <w:bookmarkStart w:id="29" w:name="_Hlk98234143"/>
      <w:bookmarkStart w:id="30" w:name="_Hlk98234098"/>
      <w:bookmarkStart w:id="31" w:name="_Hlk98234056"/>
      <w:bookmarkEnd w:id="27"/>
      <w:r w:rsidRPr="00CB2C47">
        <w:rPr>
          <w:rFonts w:ascii="黑体" w:eastAsia="黑体" w:hAnsi="黑体" w:hint="eastAsia"/>
          <w:sz w:val="18"/>
          <w:szCs w:val="18"/>
        </w:rPr>
        <w:t>高斯约旦消元法</w:t>
      </w:r>
    </w:p>
    <w:p w14:paraId="0C2E8D29" w14:textId="6DAE02D2" w:rsidR="00D17089" w:rsidRDefault="00D17089" w:rsidP="00D17089">
      <w:pPr>
        <w:ind w:firstLineChars="200" w:firstLine="360"/>
        <w:rPr>
          <w:rFonts w:ascii="宋体" w:eastAsia="宋体" w:hAnsi="宋体"/>
          <w:color w:val="000000"/>
          <w:sz w:val="18"/>
          <w:szCs w:val="18"/>
        </w:rPr>
      </w:pPr>
      <w:r>
        <w:rPr>
          <w:rFonts w:ascii="宋体" w:eastAsia="宋体" w:hAnsi="宋体" w:hint="eastAsia"/>
          <w:color w:val="000000"/>
          <w:sz w:val="18"/>
          <w:szCs w:val="18"/>
        </w:rPr>
        <w:t>逆矩阵存在多种求解方法，最常见的称为基于伴随矩阵的求逆方法，采用构建行列式，伴随矩阵的定义</w:t>
      </w:r>
      <w:r>
        <w:rPr>
          <w:rFonts w:ascii="宋体" w:eastAsia="宋体" w:hAnsi="宋体"/>
          <w:color w:val="000000"/>
          <w:sz w:val="18"/>
          <w:szCs w:val="18"/>
        </w:rPr>
        <w:t xml:space="preserve"> 。</w:t>
      </w:r>
      <w:r>
        <w:rPr>
          <w:rFonts w:ascii="宋体" w:eastAsia="宋体" w:hAnsi="宋体" w:hint="eastAsia"/>
          <w:color w:val="000000"/>
          <w:sz w:val="18"/>
          <w:szCs w:val="18"/>
        </w:rPr>
        <w:t>该方法易于在命令式语言中表示，是实际应用中最常见的方法，但在高阶定理证明器当中，难点在于无法形式化地表示</w:t>
      </w:r>
      <w:r>
        <w:rPr>
          <w:rFonts w:ascii="宋体" w:eastAsia="宋体" w:hAnsi="宋体"/>
          <w:color w:val="000000"/>
          <w:sz w:val="18"/>
          <w:szCs w:val="18"/>
        </w:rPr>
        <w:t>n</w:t>
      </w:r>
      <w:r>
        <w:rPr>
          <w:rFonts w:ascii="宋体" w:eastAsia="宋体" w:hAnsi="宋体" w:hint="eastAsia"/>
          <w:color w:val="000000"/>
          <w:sz w:val="18"/>
          <w:szCs w:val="18"/>
        </w:rPr>
        <w:t>*</w:t>
      </w:r>
      <w:r>
        <w:rPr>
          <w:rFonts w:ascii="宋体" w:eastAsia="宋体" w:hAnsi="宋体"/>
          <w:color w:val="000000"/>
          <w:sz w:val="18"/>
          <w:szCs w:val="18"/>
        </w:rPr>
        <w:t>n矩阵的子矩阵</w:t>
      </w:r>
      <w:r>
        <w:rPr>
          <w:rFonts w:ascii="宋体" w:eastAsia="宋体" w:hAnsi="宋体" w:hint="eastAsia"/>
          <w:color w:val="000000"/>
          <w:sz w:val="18"/>
          <w:szCs w:val="18"/>
        </w:rPr>
        <w:t>，导致构建余子式组成的矩阵十分困难</w:t>
      </w:r>
      <w:r>
        <w:rPr>
          <w:rFonts w:ascii="宋体" w:eastAsia="宋体" w:hAnsi="宋体" w:hint="eastAsia"/>
          <w:color w:val="000000"/>
          <w:sz w:val="18"/>
          <w:szCs w:val="18"/>
          <w:vertAlign w:val="superscript"/>
        </w:rPr>
        <w:t>[</w:t>
      </w:r>
      <w:r>
        <w:rPr>
          <w:rFonts w:ascii="宋体" w:eastAsia="宋体" w:hAnsi="宋体"/>
          <w:color w:val="000000"/>
          <w:sz w:val="18"/>
          <w:szCs w:val="18"/>
          <w:vertAlign w:val="superscript"/>
        </w:rPr>
        <w:t>5]</w:t>
      </w:r>
      <w:r>
        <w:rPr>
          <w:rFonts w:ascii="宋体" w:eastAsia="宋体" w:hAnsi="宋体" w:hint="eastAsia"/>
          <w:color w:val="000000"/>
          <w:sz w:val="18"/>
          <w:szCs w:val="18"/>
        </w:rPr>
        <w:t>；需要额外构</w:t>
      </w:r>
      <w:r>
        <w:rPr>
          <w:rFonts w:ascii="宋体" w:eastAsia="宋体" w:hAnsi="宋体" w:hint="eastAsia"/>
          <w:color w:val="000000"/>
          <w:sz w:val="18"/>
          <w:szCs w:val="18"/>
        </w:rPr>
        <w:lastRenderedPageBreak/>
        <w:t>建行列式定义，证明行列式相关性质，导致引理数量变得庞大，给证明带来更多成本。</w:t>
      </w:r>
    </w:p>
    <w:p w14:paraId="58A14BC7" w14:textId="06C008D5" w:rsidR="00D232FD" w:rsidRDefault="00D17089" w:rsidP="00CC515A">
      <w:pPr>
        <w:ind w:firstLineChars="200" w:firstLine="360"/>
        <w:rPr>
          <w:rFonts w:ascii="宋体" w:eastAsia="宋体" w:hAnsi="宋体"/>
          <w:sz w:val="18"/>
          <w:szCs w:val="18"/>
        </w:rPr>
      </w:pPr>
      <w:bookmarkStart w:id="32" w:name="_Hlk98234160"/>
      <w:bookmarkEnd w:id="29"/>
      <w:r>
        <w:rPr>
          <w:rFonts w:ascii="宋体" w:eastAsia="宋体" w:hAnsi="宋体" w:hint="eastAsia"/>
          <w:color w:val="000000"/>
          <w:sz w:val="18"/>
          <w:szCs w:val="18"/>
        </w:rPr>
        <w:t>另一种常见方法叫做初等变换法求逆，又名高斯约旦消元法求逆。矩阵</w:t>
      </w:r>
      <w:r>
        <w:rPr>
          <w:rFonts w:ascii="News Gothic MT" w:eastAsia="Cambria Math" w:hAnsi="News Gothic MT"/>
          <w:color w:val="000000"/>
          <w:sz w:val="18"/>
          <w:szCs w:val="18"/>
        </w:rPr>
        <w:t>A</w:t>
      </w:r>
      <w:r>
        <w:rPr>
          <w:rFonts w:ascii="宋体" w:eastAsia="宋体" w:hAnsi="宋体"/>
          <w:color w:val="000000"/>
          <w:sz w:val="18"/>
          <w:szCs w:val="18"/>
        </w:rPr>
        <w:t>经讨有限次初等行变换变为单位矩阵,则单位矩阵经过同样的初等行变换变为</w:t>
      </w:r>
      <m:oMath>
        <m:sSup>
          <m:sSupPr>
            <m:ctrlPr>
              <w:rPr>
                <w:rFonts w:ascii="Cambria Math" w:eastAsia="Cambria Math" w:hAnsi="Cambria Math" w:cs="Times New Roman"/>
                <w:color w:val="000000"/>
                <w:sz w:val="18"/>
                <w:szCs w:val="18"/>
              </w:rPr>
            </m:ctrlPr>
          </m:sSupPr>
          <m:e>
            <m:r>
              <m:rPr>
                <m:sty m:val="p"/>
              </m:rPr>
              <w:rPr>
                <w:rFonts w:ascii="Cambria Math" w:eastAsia="Cambria Math" w:hAnsi="Cambria Math" w:cs="Times New Roman"/>
                <w:color w:val="000000"/>
                <w:sz w:val="18"/>
                <w:szCs w:val="18"/>
              </w:rPr>
              <m:t>A</m:t>
            </m:r>
          </m:e>
          <m:sup>
            <m:r>
              <w:rPr>
                <w:rFonts w:ascii="Cambria Math" w:eastAsia="Cambria Math" w:hAnsi="Cambria Math" w:cs="Times New Roman"/>
                <w:color w:val="000000"/>
                <w:sz w:val="18"/>
                <w:szCs w:val="18"/>
              </w:rPr>
              <m:t>-1</m:t>
            </m:r>
          </m:sup>
        </m:sSup>
      </m:oMath>
      <w:r>
        <w:rPr>
          <w:rFonts w:ascii="宋体" w:eastAsia="宋体" w:hAnsi="宋体" w:hint="eastAsia"/>
          <w:color w:val="000000"/>
          <w:sz w:val="18"/>
          <w:szCs w:val="18"/>
        </w:rPr>
        <w:t>。相较于上述方法时间复杂度</w:t>
      </w:r>
      <w:r>
        <w:rPr>
          <w:rFonts w:ascii="宋体" w:eastAsia="宋体" w:hAnsi="宋体"/>
          <w:color w:val="000000"/>
          <w:sz w:val="18"/>
          <w:szCs w:val="18"/>
        </w:rPr>
        <w:t>为</w:t>
      </w:r>
      <m:oMath>
        <m:r>
          <m:rPr>
            <m:sty m:val="p"/>
          </m:rPr>
          <w:rPr>
            <w:rFonts w:ascii="Cambria Math" w:eastAsia="宋体" w:hAnsi="Cambria Math"/>
            <w:sz w:val="18"/>
            <w:szCs w:val="18"/>
          </w:rPr>
          <m:t>O(</m:t>
        </m:r>
        <m:sSup>
          <m:sSupPr>
            <m:ctrlPr>
              <w:rPr>
                <w:rFonts w:ascii="Cambria Math" w:eastAsia="Cambria Math" w:hAnsi="Cambria Math"/>
                <w:color w:val="000000"/>
                <w:sz w:val="18"/>
                <w:szCs w:val="18"/>
              </w:rPr>
            </m:ctrlPr>
          </m:sSupPr>
          <m:e>
            <m:r>
              <w:rPr>
                <w:rFonts w:ascii="Cambria Math" w:eastAsia="Cambria Math" w:hAnsi="Cambria Math"/>
                <w:color w:val="000000"/>
                <w:sz w:val="18"/>
                <w:szCs w:val="18"/>
              </w:rPr>
              <m:t>N</m:t>
            </m:r>
          </m:e>
          <m:sup>
            <m:r>
              <w:rPr>
                <w:rFonts w:ascii="Cambria Math" w:eastAsia="Cambria Math" w:hAnsi="Cambria Math"/>
                <w:color w:val="000000"/>
                <w:sz w:val="18"/>
                <w:szCs w:val="18"/>
              </w:rPr>
              <m:t>4</m:t>
            </m:r>
          </m:sup>
        </m:sSup>
        <m:r>
          <m:rPr>
            <m:sty m:val="p"/>
          </m:rPr>
          <w:rPr>
            <w:rFonts w:ascii="Cambria Math" w:eastAsia="宋体" w:hAnsi="Cambria Math"/>
            <w:sz w:val="18"/>
            <w:szCs w:val="18"/>
          </w:rPr>
          <m:t>)</m:t>
        </m:r>
      </m:oMath>
      <w:r>
        <w:rPr>
          <w:rFonts w:ascii="宋体" w:eastAsia="宋体" w:hAnsi="宋体" w:hint="eastAsia"/>
          <w:sz w:val="18"/>
          <w:szCs w:val="18"/>
        </w:rPr>
        <w:t>，</w:t>
      </w:r>
      <w:r>
        <w:rPr>
          <w:rFonts w:ascii="宋体" w:eastAsia="宋体" w:hAnsi="宋体" w:hint="eastAsia"/>
          <w:color w:val="000000"/>
          <w:sz w:val="18"/>
          <w:szCs w:val="18"/>
        </w:rPr>
        <w:t>该方法计算复杂度为</w:t>
      </w:r>
      <m:oMath>
        <m:r>
          <m:rPr>
            <m:sty m:val="p"/>
          </m:rPr>
          <w:rPr>
            <w:rFonts w:ascii="Cambria Math" w:eastAsia="宋体" w:hAnsi="Cambria Math"/>
            <w:sz w:val="18"/>
            <w:szCs w:val="18"/>
          </w:rPr>
          <m:t>O(</m:t>
        </m:r>
        <m:sSup>
          <m:sSupPr>
            <m:ctrlPr>
              <w:rPr>
                <w:rFonts w:ascii="Cambria Math" w:eastAsia="Cambria Math" w:hAnsi="Cambria Math"/>
                <w:color w:val="000000"/>
                <w:sz w:val="18"/>
                <w:szCs w:val="18"/>
              </w:rPr>
            </m:ctrlPr>
          </m:sSupPr>
          <m:e>
            <m:r>
              <w:rPr>
                <w:rFonts w:ascii="Cambria Math" w:eastAsia="Cambria Math" w:hAnsi="Cambria Math"/>
                <w:color w:val="000000"/>
                <w:sz w:val="18"/>
                <w:szCs w:val="18"/>
              </w:rPr>
              <m:t>N</m:t>
            </m:r>
          </m:e>
          <m:sup>
            <m:r>
              <w:rPr>
                <w:rFonts w:ascii="Cambria Math" w:eastAsia="Cambria Math" w:hAnsi="Cambria Math"/>
                <w:color w:val="000000"/>
                <w:sz w:val="18"/>
                <w:szCs w:val="18"/>
              </w:rPr>
              <m:t>3</m:t>
            </m:r>
          </m:sup>
        </m:sSup>
        <m:r>
          <m:rPr>
            <m:sty m:val="p"/>
          </m:rPr>
          <w:rPr>
            <w:rFonts w:ascii="Cambria Math" w:eastAsia="宋体" w:hAnsi="Cambria Math"/>
            <w:sz w:val="18"/>
            <w:szCs w:val="18"/>
          </w:rPr>
          <m:t>)</m:t>
        </m:r>
      </m:oMath>
      <w:r>
        <w:rPr>
          <w:rFonts w:ascii="宋体" w:eastAsia="宋体" w:hAnsi="宋体" w:hint="eastAsia"/>
          <w:sz w:val="18"/>
          <w:szCs w:val="18"/>
        </w:rPr>
        <w:t>，降低了求逆计算量。</w:t>
      </w:r>
    </w:p>
    <w:p w14:paraId="231F271D" w14:textId="6124C1E8" w:rsidR="00DB337C" w:rsidRPr="00DB337C" w:rsidRDefault="009B0BE0" w:rsidP="009B0BE0">
      <w:pPr>
        <w:ind w:firstLineChars="100" w:firstLine="180"/>
        <w:rPr>
          <w:rFonts w:ascii="宋体" w:eastAsia="宋体" w:hAnsi="宋体"/>
          <w:color w:val="000000"/>
          <w:sz w:val="18"/>
          <w:szCs w:val="18"/>
        </w:rPr>
      </w:pPr>
      <w:bookmarkStart w:id="33" w:name="_Hlk98234182"/>
      <w:bookmarkStart w:id="34" w:name="_Hlk98234199"/>
      <w:bookmarkEnd w:id="30"/>
      <w:bookmarkEnd w:id="32"/>
      <w:r>
        <w:rPr>
          <w:rFonts w:ascii="宋体" w:eastAsia="宋体" w:hAnsi="宋体" w:hint="eastAsia"/>
          <w:color w:val="000000"/>
          <w:sz w:val="18"/>
          <w:szCs w:val="18"/>
        </w:rPr>
        <w:t xml:space="preserve"> </w:t>
      </w:r>
      <w:r>
        <w:rPr>
          <w:rFonts w:ascii="宋体" w:eastAsia="宋体" w:hAnsi="宋体"/>
          <w:color w:val="000000"/>
          <w:sz w:val="18"/>
          <w:szCs w:val="18"/>
        </w:rPr>
        <w:t xml:space="preserve"> </w:t>
      </w:r>
      <m:oMath>
        <m:sSubSup>
          <m:sSubSupPr>
            <m:ctrlPr>
              <w:rPr>
                <w:rFonts w:ascii="Cambria Math" w:eastAsia="宋体" w:hAnsi="Cambria Math"/>
                <w:i/>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k</m:t>
            </m:r>
          </m:sub>
          <m:sup>
            <m:r>
              <w:rPr>
                <w:rFonts w:ascii="Cambria Math" w:eastAsia="宋体" w:hAnsi="Cambria Math"/>
                <w:color w:val="000000"/>
                <w:sz w:val="18"/>
                <w:szCs w:val="18"/>
              </w:rPr>
              <m:t xml:space="preserve"> </m:t>
            </m:r>
          </m:sup>
        </m:sSubSup>
        <m:r>
          <w:rPr>
            <w:rFonts w:ascii="Cambria Math" w:eastAsia="宋体" w:hAnsi="Cambria Math"/>
            <w:color w:val="000000"/>
            <w:sz w:val="18"/>
            <w:szCs w:val="18"/>
          </w:rPr>
          <m:t xml:space="preserve">…… </m:t>
        </m:r>
        <m:sSubSup>
          <m:sSubSupPr>
            <m:ctrlPr>
              <w:rPr>
                <w:rFonts w:ascii="Cambria Math" w:eastAsia="宋体" w:hAnsi="Cambria Math"/>
                <w:i/>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3</m:t>
            </m:r>
          </m:sub>
          <m:sup>
            <m:r>
              <w:rPr>
                <w:rFonts w:ascii="Cambria Math" w:eastAsia="宋体" w:hAnsi="Cambria Math"/>
                <w:color w:val="000000"/>
                <w:sz w:val="18"/>
                <w:szCs w:val="18"/>
              </w:rPr>
              <m:t xml:space="preserve"> </m:t>
            </m:r>
          </m:sup>
        </m:sSubSup>
        <m:sSubSup>
          <m:sSubSupPr>
            <m:ctrlPr>
              <w:rPr>
                <w:rFonts w:ascii="Cambria Math" w:eastAsia="宋体" w:hAnsi="Cambria Math"/>
                <w:i/>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2</m:t>
            </m:r>
          </m:sub>
          <m:sup>
            <m:r>
              <w:rPr>
                <w:rFonts w:ascii="Cambria Math" w:eastAsia="宋体" w:hAnsi="Cambria Math"/>
                <w:color w:val="000000"/>
                <w:sz w:val="18"/>
                <w:szCs w:val="18"/>
              </w:rPr>
              <m:t xml:space="preserve"> </m:t>
            </m:r>
          </m:sup>
        </m:sSubSup>
        <m:sSubSup>
          <m:sSubSupPr>
            <m:ctrlPr>
              <w:rPr>
                <w:rFonts w:ascii="Cambria Math" w:eastAsia="宋体" w:hAnsi="Cambria Math"/>
                <w:i/>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1</m:t>
            </m:r>
          </m:sub>
          <m:sup>
            <m:r>
              <w:rPr>
                <w:rFonts w:ascii="Cambria Math" w:eastAsia="宋体" w:hAnsi="Cambria Math"/>
                <w:color w:val="000000"/>
                <w:sz w:val="18"/>
                <w:szCs w:val="18"/>
              </w:rPr>
              <m:t xml:space="preserve"> </m:t>
            </m:r>
          </m:sup>
        </m:sSubSup>
        <m:r>
          <w:rPr>
            <w:rFonts w:ascii="Cambria Math" w:eastAsia="宋体" w:hAnsi="Cambria Math"/>
            <w:color w:val="000000"/>
            <w:sz w:val="18"/>
            <w:szCs w:val="18"/>
          </w:rPr>
          <m:t>(A   E)=(</m:t>
        </m:r>
        <m:sSup>
          <m:sSupPr>
            <m:ctrlPr>
              <w:rPr>
                <w:rFonts w:ascii="Cambria Math" w:eastAsia="宋体" w:hAnsi="Cambria Math"/>
                <w:color w:val="000000"/>
                <w:sz w:val="18"/>
                <w:szCs w:val="18"/>
              </w:rPr>
            </m:ctrlPr>
          </m:sSupPr>
          <m:e>
            <m:r>
              <w:rPr>
                <w:rFonts w:ascii="Cambria Math" w:eastAsia="宋体" w:hAnsi="Cambria Math"/>
                <w:color w:val="000000"/>
                <w:sz w:val="18"/>
                <w:szCs w:val="18"/>
              </w:rPr>
              <m:t>E  A</m:t>
            </m:r>
          </m:e>
          <m:sup>
            <m:r>
              <w:rPr>
                <w:rFonts w:ascii="Cambria Math" w:eastAsia="宋体" w:hAnsi="Cambria Math"/>
                <w:color w:val="000000"/>
                <w:sz w:val="18"/>
                <w:szCs w:val="18"/>
              </w:rPr>
              <m:t>-1</m:t>
            </m:r>
          </m:sup>
        </m:sSup>
        <m:r>
          <w:rPr>
            <w:rFonts w:ascii="Cambria Math" w:eastAsia="宋体" w:hAnsi="Cambria Math"/>
            <w:color w:val="000000"/>
            <w:sz w:val="18"/>
            <w:szCs w:val="18"/>
          </w:rPr>
          <m:t>)</m:t>
        </m:r>
      </m:oMath>
      <w:r w:rsidR="00A74278">
        <w:rPr>
          <w:rFonts w:ascii="宋体" w:eastAsia="宋体" w:hAnsi="宋体"/>
          <w:color w:val="000000"/>
          <w:sz w:val="18"/>
          <w:szCs w:val="18"/>
        </w:rPr>
        <w:tab/>
      </w:r>
      <w:r>
        <w:rPr>
          <w:rFonts w:ascii="宋体" w:eastAsia="宋体" w:hAnsi="宋体"/>
          <w:b/>
          <w:bCs/>
          <w:color w:val="000000"/>
          <w:sz w:val="18"/>
          <w:szCs w:val="18"/>
        </w:rPr>
        <w:tab/>
        <w:t xml:space="preserve"> </w:t>
      </w:r>
      <w:r w:rsidR="007143A0">
        <w:rPr>
          <w:rFonts w:ascii="宋体" w:eastAsia="宋体" w:hAnsi="宋体"/>
          <w:b/>
          <w:bCs/>
          <w:color w:val="000000"/>
          <w:sz w:val="18"/>
          <w:szCs w:val="18"/>
        </w:rPr>
        <w:t>1</w:t>
      </w:r>
      <w:bookmarkEnd w:id="33"/>
    </w:p>
    <w:p w14:paraId="595FADC4" w14:textId="5123BF97" w:rsidR="00254712" w:rsidRDefault="00D17089" w:rsidP="00254712">
      <w:pPr>
        <w:ind w:firstLineChars="200" w:firstLine="360"/>
        <w:rPr>
          <w:rFonts w:ascii="宋体" w:eastAsia="宋体" w:hAnsi="宋体"/>
          <w:color w:val="000000"/>
          <w:sz w:val="18"/>
          <w:szCs w:val="18"/>
        </w:rPr>
      </w:pPr>
      <w:r>
        <w:rPr>
          <w:rFonts w:ascii="宋体" w:eastAsia="宋体" w:hAnsi="宋体" w:hint="eastAsia"/>
          <w:color w:val="000000"/>
          <w:sz w:val="18"/>
          <w:szCs w:val="18"/>
        </w:rPr>
        <w:t>在高阶定理证明器当中，初等变换矩阵</w:t>
      </w:r>
      <m:oMath>
        <m:sSubSup>
          <m:sSubSupPr>
            <m:ctrlPr>
              <w:rPr>
                <w:rFonts w:ascii="Cambria Math" w:eastAsia="宋体" w:hAnsi="Cambria Math"/>
                <w:i/>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i</m:t>
            </m:r>
          </m:sub>
          <m:sup>
            <m:r>
              <w:rPr>
                <w:rFonts w:ascii="Cambria Math" w:eastAsia="宋体" w:hAnsi="Cambria Math"/>
                <w:color w:val="000000"/>
                <w:sz w:val="18"/>
                <w:szCs w:val="18"/>
              </w:rPr>
              <m:t xml:space="preserve"> </m:t>
            </m:r>
          </m:sup>
        </m:sSubSup>
      </m:oMath>
      <w:r>
        <w:rPr>
          <w:rFonts w:ascii="宋体" w:eastAsia="宋体" w:hAnsi="宋体" w:hint="eastAsia"/>
          <w:color w:val="000000"/>
          <w:sz w:val="18"/>
          <w:szCs w:val="18"/>
        </w:rPr>
        <w:t>具有后进先出的栈性质，逻辑清晰</w:t>
      </w:r>
      <w:r w:rsidR="00254712">
        <w:rPr>
          <w:rFonts w:ascii="宋体" w:eastAsia="宋体" w:hAnsi="宋体" w:hint="eastAsia"/>
          <w:color w:val="000000"/>
          <w:sz w:val="18"/>
          <w:szCs w:val="18"/>
        </w:rPr>
        <w:t>,但由于初等变换存在多种求解可能性，需要确定一个合理且固定的变换顺序，作为求解的方法。</w:t>
      </w:r>
    </w:p>
    <w:p w14:paraId="3FF5DB04" w14:textId="60FBEF4C" w:rsidR="00BA7DB5" w:rsidRPr="00BA7DB5" w:rsidRDefault="00BA7DB5" w:rsidP="0001314E">
      <w:pPr>
        <w:pStyle w:val="a3"/>
        <w:numPr>
          <w:ilvl w:val="1"/>
          <w:numId w:val="8"/>
        </w:numPr>
        <w:rPr>
          <w:rFonts w:ascii="黑体" w:eastAsia="黑体" w:hAnsi="黑体"/>
          <w:sz w:val="18"/>
          <w:szCs w:val="18"/>
        </w:rPr>
      </w:pPr>
      <w:bookmarkStart w:id="35" w:name="_Hlk98234234"/>
      <w:bookmarkEnd w:id="31"/>
      <w:bookmarkEnd w:id="34"/>
      <w:r w:rsidRPr="00CB2C47">
        <w:rPr>
          <w:rFonts w:ascii="黑体" w:eastAsia="黑体" w:hAnsi="黑体" w:hint="eastAsia"/>
          <w:sz w:val="18"/>
          <w:szCs w:val="18"/>
        </w:rPr>
        <w:t>初等矩阵形式化</w:t>
      </w:r>
    </w:p>
    <w:p w14:paraId="584406BF" w14:textId="4001E41A" w:rsidR="007D5DB3" w:rsidRDefault="009F0C51">
      <w:pPr>
        <w:ind w:firstLineChars="200" w:firstLine="360"/>
        <w:rPr>
          <w:rFonts w:ascii="宋体" w:eastAsia="宋体" w:hAnsi="宋体"/>
          <w:color w:val="000000"/>
          <w:sz w:val="18"/>
          <w:szCs w:val="18"/>
        </w:rPr>
      </w:pPr>
      <w:r>
        <w:rPr>
          <w:rFonts w:ascii="宋体" w:eastAsia="宋体" w:hAnsi="宋体" w:hint="eastAsia"/>
          <w:color w:val="000000"/>
          <w:sz w:val="18"/>
          <w:szCs w:val="18"/>
        </w:rPr>
        <w:t>任何将单位矩阵做一次初等变换所得到的矩阵，称之为初等矩阵</w:t>
      </w:r>
      <w:r w:rsidR="00867813">
        <w:rPr>
          <w:rFonts w:ascii="宋体" w:eastAsia="宋体" w:hAnsi="宋体" w:hint="eastAsia"/>
          <w:color w:val="000000"/>
          <w:sz w:val="18"/>
          <w:szCs w:val="18"/>
        </w:rPr>
        <w:t>。</w:t>
      </w:r>
      <w:r w:rsidR="00D17089">
        <w:rPr>
          <w:rFonts w:ascii="宋体" w:eastAsia="宋体" w:hAnsi="宋体" w:hint="eastAsia"/>
          <w:color w:val="000000"/>
          <w:sz w:val="18"/>
          <w:szCs w:val="18"/>
        </w:rPr>
        <w:t>本文定义了三种</w:t>
      </w:r>
      <w:r>
        <w:rPr>
          <w:rFonts w:ascii="宋体" w:eastAsia="宋体" w:hAnsi="宋体" w:hint="eastAsia"/>
          <w:color w:val="000000"/>
          <w:sz w:val="18"/>
          <w:szCs w:val="18"/>
        </w:rPr>
        <w:t>初等矩阵</w:t>
      </w:r>
      <w:r w:rsidR="00D17089">
        <w:rPr>
          <w:rFonts w:ascii="宋体" w:eastAsia="宋体" w:hAnsi="宋体" w:hint="eastAsia"/>
          <w:color w:val="000000"/>
          <w:sz w:val="18"/>
          <w:szCs w:val="18"/>
        </w:rPr>
        <w:t>函数</w:t>
      </w:r>
      <w:r>
        <w:rPr>
          <w:rFonts w:ascii="宋体" w:eastAsia="宋体" w:hAnsi="宋体" w:hint="eastAsia"/>
          <w:color w:val="000000"/>
          <w:sz w:val="18"/>
          <w:szCs w:val="18"/>
        </w:rPr>
        <w:t>:</w:t>
      </w:r>
    </w:p>
    <w:p w14:paraId="44C3C497" w14:textId="3032CBBF" w:rsidR="007D5DB3" w:rsidRDefault="009F0C51">
      <w:pPr>
        <w:rPr>
          <w:rFonts w:ascii="宋体" w:eastAsia="宋体" w:hAnsi="宋体"/>
          <w:iCs/>
          <w:color w:val="000000"/>
          <w:sz w:val="18"/>
          <w:szCs w:val="18"/>
        </w:rPr>
      </w:pPr>
      <w:r>
        <w:rPr>
          <w:rFonts w:ascii="宋体" w:eastAsia="宋体" w:hAnsi="宋体" w:hint="eastAsia"/>
          <w:color w:val="000000"/>
          <w:sz w:val="18"/>
          <w:szCs w:val="18"/>
        </w:rPr>
        <w:t>（1）</w:t>
      </w:r>
      <w:r w:rsidR="00E55A69">
        <w:rPr>
          <w:rFonts w:ascii="宋体" w:eastAsia="宋体" w:hAnsi="宋体" w:hint="eastAsia"/>
          <w:color w:val="000000"/>
          <w:sz w:val="18"/>
          <w:szCs w:val="18"/>
        </w:rPr>
        <w:t>初等倍乘矩阵</w:t>
      </w:r>
      <w:r w:rsidR="00D17089">
        <w:rPr>
          <w:rFonts w:ascii="Times New Roman" w:eastAsia="黑体" w:hAnsi="Times New Roman" w:cs="Times New Roman"/>
          <w:color w:val="000000"/>
          <w:sz w:val="18"/>
          <w:szCs w:val="18"/>
        </w:rPr>
        <w:t>m</w:t>
      </w:r>
      <w:r w:rsidR="00D17089" w:rsidRPr="00867813">
        <w:rPr>
          <w:rFonts w:ascii="Times New Roman" w:eastAsia="黑体" w:hAnsi="Times New Roman" w:cs="Times New Roman"/>
          <w:color w:val="000000"/>
          <w:sz w:val="18"/>
          <w:szCs w:val="18"/>
        </w:rPr>
        <w:t>ulti</w:t>
      </w:r>
      <w:r w:rsidR="00D17089">
        <w:rPr>
          <w:rFonts w:ascii="Times New Roman" w:eastAsia="黑体" w:hAnsi="Times New Roman" w:cs="Times New Roman"/>
          <w:color w:val="000000"/>
          <w:sz w:val="18"/>
          <w:szCs w:val="18"/>
        </w:rPr>
        <w:t>_</w:t>
      </w:r>
      <w:r w:rsidR="00D17089" w:rsidRPr="00867813">
        <w:rPr>
          <w:rFonts w:ascii="Times New Roman" w:eastAsia="黑体" w:hAnsi="Times New Roman" w:cs="Times New Roman"/>
          <w:color w:val="000000"/>
          <w:sz w:val="18"/>
          <w:szCs w:val="18"/>
        </w:rPr>
        <w:t>mult</w:t>
      </w:r>
      <w:r w:rsidR="00D17089">
        <w:rPr>
          <w:rFonts w:ascii="Times New Roman" w:eastAsia="黑体" w:hAnsi="Times New Roman" w:cs="Times New Roman" w:hint="eastAsia"/>
          <w:color w:val="000000"/>
          <w:sz w:val="18"/>
          <w:szCs w:val="18"/>
        </w:rPr>
        <w:t>：</w:t>
      </w:r>
      <w:r w:rsidR="00D17089">
        <w:rPr>
          <w:rFonts w:ascii="宋体" w:eastAsia="宋体" w:hAnsi="宋体" w:hint="eastAsia"/>
          <w:color w:val="000000"/>
          <w:sz w:val="18"/>
          <w:szCs w:val="18"/>
        </w:rPr>
        <w:t>将单位</w:t>
      </w:r>
      <w:r>
        <w:rPr>
          <w:rFonts w:ascii="宋体" w:eastAsia="宋体" w:hAnsi="宋体" w:hint="eastAsia"/>
          <w:color w:val="000000"/>
          <w:sz w:val="18"/>
          <w:szCs w:val="18"/>
        </w:rPr>
        <w:t>矩阵第</w:t>
      </w:r>
      <w:r>
        <w:rPr>
          <w:rFonts w:ascii="Times New Roman" w:eastAsia="宋体" w:hAnsi="Times New Roman" w:cs="Times New Roman"/>
          <w:color w:val="000000"/>
          <w:sz w:val="18"/>
          <w:szCs w:val="18"/>
        </w:rPr>
        <w:t>i</w:t>
      </w:r>
      <w:r>
        <w:rPr>
          <w:rFonts w:ascii="宋体" w:eastAsia="宋体" w:hAnsi="宋体" w:hint="eastAsia"/>
          <w:color w:val="000000"/>
          <w:sz w:val="18"/>
          <w:szCs w:val="18"/>
        </w:rPr>
        <w:t>行（或列</w:t>
      </w:r>
      <w:r>
        <w:rPr>
          <w:rFonts w:ascii="宋体" w:eastAsia="宋体" w:hAnsi="宋体"/>
          <w:color w:val="000000"/>
          <w:sz w:val="18"/>
          <w:szCs w:val="18"/>
        </w:rPr>
        <w:t>）</w:t>
      </w:r>
      <w:r>
        <w:rPr>
          <w:rFonts w:ascii="宋体" w:eastAsia="宋体" w:hAnsi="宋体" w:hint="eastAsia"/>
          <w:color w:val="000000"/>
          <w:sz w:val="18"/>
          <w:szCs w:val="18"/>
        </w:rPr>
        <w:t>乘</w:t>
      </w:r>
      <w:r>
        <w:rPr>
          <w:rFonts w:ascii="Times New Roman" w:eastAsia="宋体" w:hAnsi="Times New Roman" w:cs="Times New Roman"/>
          <w:color w:val="000000"/>
          <w:sz w:val="18"/>
          <w:szCs w:val="18"/>
        </w:rPr>
        <w:t>c</w:t>
      </w:r>
      <w:r>
        <w:rPr>
          <w:rFonts w:ascii="宋体" w:eastAsia="宋体" w:hAnsi="宋体" w:hint="eastAsia"/>
          <w:color w:val="000000"/>
          <w:sz w:val="18"/>
          <w:szCs w:val="18"/>
        </w:rPr>
        <w:t>，得到矩阵</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E</m:t>
            </m:r>
          </m:e>
          <m:sub>
            <m:r>
              <w:rPr>
                <w:rFonts w:ascii="Cambria Math" w:hAnsi="Cambria Math" w:hint="eastAsia"/>
                <w:color w:val="000000"/>
                <w:sz w:val="18"/>
                <w:szCs w:val="18"/>
              </w:rPr>
              <m:t>i</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(c)</m:t>
        </m:r>
      </m:oMath>
      <w:r>
        <w:rPr>
          <w:rFonts w:ascii="宋体" w:eastAsia="宋体" w:hAnsi="宋体" w:hint="eastAsia"/>
          <w:iCs/>
          <w:color w:val="000000"/>
          <w:sz w:val="18"/>
          <w:szCs w:val="18"/>
        </w:rPr>
        <w:t>;</w:t>
      </w:r>
    </w:p>
    <w:p w14:paraId="4E0ED759" w14:textId="67F5AC5E" w:rsidR="007D5DB3" w:rsidRDefault="009F0C51">
      <w:pPr>
        <w:rPr>
          <w:rFonts w:ascii="宋体" w:eastAsia="宋体" w:hAnsi="宋体"/>
          <w:iCs/>
          <w:color w:val="000000"/>
          <w:sz w:val="18"/>
          <w:szCs w:val="18"/>
        </w:rPr>
      </w:pPr>
      <w:r>
        <w:rPr>
          <w:rFonts w:ascii="宋体" w:eastAsia="宋体" w:hAnsi="宋体" w:hint="eastAsia"/>
          <w:color w:val="000000"/>
          <w:sz w:val="18"/>
          <w:szCs w:val="18"/>
        </w:rPr>
        <w:t>（2）</w:t>
      </w:r>
      <w:r w:rsidR="00E55A69">
        <w:rPr>
          <w:rFonts w:ascii="宋体" w:eastAsia="宋体" w:hAnsi="宋体" w:hint="eastAsia"/>
          <w:color w:val="000000"/>
          <w:sz w:val="18"/>
          <w:szCs w:val="18"/>
        </w:rPr>
        <w:t>初等倍加矩阵</w:t>
      </w:r>
      <w:r w:rsidR="00D17089">
        <w:rPr>
          <w:rFonts w:ascii="Times New Roman" w:eastAsia="黑体" w:hAnsi="Times New Roman" w:cs="Times New Roman"/>
          <w:color w:val="000000"/>
          <w:sz w:val="18"/>
          <w:szCs w:val="18"/>
        </w:rPr>
        <w:t>m</w:t>
      </w:r>
      <w:r w:rsidR="00D17089" w:rsidRPr="00867813">
        <w:rPr>
          <w:rFonts w:ascii="Times New Roman" w:eastAsia="黑体" w:hAnsi="Times New Roman" w:cs="Times New Roman"/>
          <w:color w:val="000000"/>
          <w:sz w:val="18"/>
          <w:szCs w:val="18"/>
        </w:rPr>
        <w:t>ulti</w:t>
      </w:r>
      <w:r w:rsidR="00D17089">
        <w:rPr>
          <w:rFonts w:ascii="Times New Roman" w:eastAsia="黑体" w:hAnsi="Times New Roman" w:cs="Times New Roman"/>
          <w:color w:val="000000"/>
          <w:sz w:val="18"/>
          <w:szCs w:val="18"/>
        </w:rPr>
        <w:t>_ad</w:t>
      </w:r>
      <w:r w:rsidR="00D17089">
        <w:rPr>
          <w:rFonts w:ascii="Times New Roman" w:eastAsia="黑体" w:hAnsi="Times New Roman" w:cs="Times New Roman" w:hint="eastAsia"/>
          <w:color w:val="000000"/>
          <w:sz w:val="18"/>
          <w:szCs w:val="18"/>
        </w:rPr>
        <w:t>d</w:t>
      </w:r>
      <w:r w:rsidR="00D17089">
        <w:rPr>
          <w:rFonts w:ascii="Times New Roman" w:eastAsia="黑体" w:hAnsi="Times New Roman" w:cs="Times New Roman" w:hint="eastAsia"/>
          <w:color w:val="000000"/>
          <w:sz w:val="18"/>
          <w:szCs w:val="18"/>
        </w:rPr>
        <w:t>：</w:t>
      </w:r>
      <w:r>
        <w:rPr>
          <w:rFonts w:ascii="宋体" w:eastAsia="宋体" w:hAnsi="宋体" w:hint="eastAsia"/>
          <w:color w:val="000000"/>
          <w:sz w:val="18"/>
          <w:szCs w:val="18"/>
        </w:rPr>
        <w:t>将单位矩阵第</w:t>
      </w:r>
      <w:r>
        <w:rPr>
          <w:rFonts w:ascii="Times New Roman" w:eastAsia="宋体" w:hAnsi="Times New Roman" w:cs="Times New Roman"/>
          <w:color w:val="000000"/>
          <w:sz w:val="18"/>
          <w:szCs w:val="18"/>
        </w:rPr>
        <w:t>i</w:t>
      </w:r>
      <w:r>
        <w:rPr>
          <w:rFonts w:ascii="宋体" w:eastAsia="宋体" w:hAnsi="宋体" w:hint="eastAsia"/>
          <w:color w:val="000000"/>
          <w:sz w:val="18"/>
          <w:szCs w:val="18"/>
        </w:rPr>
        <w:t>行乘</w:t>
      </w:r>
      <w:r>
        <w:rPr>
          <w:rFonts w:ascii="Times New Roman" w:eastAsia="宋体" w:hAnsi="Times New Roman" w:cs="Times New Roman"/>
          <w:color w:val="000000"/>
          <w:sz w:val="18"/>
          <w:szCs w:val="18"/>
        </w:rPr>
        <w:t>c</w:t>
      </w:r>
      <w:r>
        <w:rPr>
          <w:rFonts w:ascii="宋体" w:eastAsia="宋体" w:hAnsi="宋体" w:hint="eastAsia"/>
          <w:color w:val="000000"/>
          <w:sz w:val="18"/>
          <w:szCs w:val="18"/>
        </w:rPr>
        <w:t>加到第</w:t>
      </w:r>
      <w:r>
        <w:rPr>
          <w:rFonts w:ascii="Times New Roman" w:eastAsia="宋体" w:hAnsi="Times New Roman" w:cs="Times New Roman"/>
          <w:color w:val="000000"/>
          <w:sz w:val="18"/>
          <w:szCs w:val="18"/>
        </w:rPr>
        <w:t>j</w:t>
      </w:r>
      <w:r>
        <w:rPr>
          <w:rFonts w:ascii="宋体" w:eastAsia="宋体" w:hAnsi="宋体" w:hint="eastAsia"/>
          <w:color w:val="000000"/>
          <w:sz w:val="18"/>
          <w:szCs w:val="18"/>
        </w:rPr>
        <w:t>行，或将第</w:t>
      </w:r>
      <w:r>
        <w:rPr>
          <w:rFonts w:ascii="Times New Roman" w:eastAsia="宋体" w:hAnsi="Times New Roman" w:cs="Times New Roman"/>
          <w:color w:val="000000"/>
          <w:sz w:val="18"/>
          <w:szCs w:val="18"/>
        </w:rPr>
        <w:t>j</w:t>
      </w:r>
      <w:r>
        <w:rPr>
          <w:rFonts w:ascii="宋体" w:eastAsia="宋体" w:hAnsi="宋体" w:hint="eastAsia"/>
          <w:color w:val="000000"/>
          <w:sz w:val="18"/>
          <w:szCs w:val="18"/>
        </w:rPr>
        <w:t>列乘</w:t>
      </w:r>
      <w:r>
        <w:rPr>
          <w:rFonts w:ascii="Times New Roman" w:eastAsia="宋体" w:hAnsi="Times New Roman" w:cs="Times New Roman"/>
          <w:color w:val="000000"/>
          <w:sz w:val="18"/>
          <w:szCs w:val="18"/>
        </w:rPr>
        <w:t>c</w:t>
      </w:r>
      <w:r>
        <w:rPr>
          <w:rFonts w:ascii="宋体" w:eastAsia="宋体" w:hAnsi="宋体" w:hint="eastAsia"/>
          <w:color w:val="000000"/>
          <w:sz w:val="18"/>
          <w:szCs w:val="18"/>
        </w:rPr>
        <w:t>加到第</w:t>
      </w:r>
      <w:r>
        <w:rPr>
          <w:rFonts w:ascii="Times New Roman" w:eastAsia="宋体" w:hAnsi="Times New Roman" w:cs="Times New Roman"/>
          <w:color w:val="000000"/>
          <w:sz w:val="18"/>
          <w:szCs w:val="18"/>
        </w:rPr>
        <w:t>i</w:t>
      </w:r>
      <w:r>
        <w:rPr>
          <w:rFonts w:ascii="宋体" w:eastAsia="宋体" w:hAnsi="宋体" w:hint="eastAsia"/>
          <w:color w:val="000000"/>
          <w:sz w:val="18"/>
          <w:szCs w:val="18"/>
        </w:rPr>
        <w:t>列，得到矩阵</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E</m:t>
            </m:r>
          </m:e>
          <m:sub>
            <m:r>
              <w:rPr>
                <w:rFonts w:ascii="Cambria Math" w:hAnsi="Cambria Math" w:hint="eastAsia"/>
                <w:color w:val="000000"/>
                <w:sz w:val="18"/>
                <w:szCs w:val="18"/>
              </w:rPr>
              <m:t>ij</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(c)</m:t>
        </m:r>
      </m:oMath>
      <w:r>
        <w:rPr>
          <w:rFonts w:ascii="宋体" w:eastAsia="宋体" w:hAnsi="宋体" w:hint="eastAsia"/>
          <w:iCs/>
          <w:color w:val="000000"/>
          <w:sz w:val="18"/>
          <w:szCs w:val="18"/>
        </w:rPr>
        <w:t>;</w:t>
      </w:r>
    </w:p>
    <w:p w14:paraId="5E280CBC" w14:textId="06050BF2" w:rsidR="007D5DB3" w:rsidRDefault="009F0C51">
      <w:pPr>
        <w:rPr>
          <w:rFonts w:ascii="宋体" w:eastAsia="宋体" w:hAnsi="宋体"/>
          <w:iCs/>
          <w:color w:val="000000"/>
          <w:sz w:val="18"/>
          <w:szCs w:val="18"/>
        </w:rPr>
      </w:pPr>
      <w:r>
        <w:rPr>
          <w:rFonts w:ascii="宋体" w:eastAsia="宋体" w:hAnsi="宋体" w:hint="eastAsia"/>
          <w:color w:val="000000"/>
          <w:sz w:val="18"/>
          <w:szCs w:val="18"/>
        </w:rPr>
        <w:t>（3）</w:t>
      </w:r>
      <w:r w:rsidR="00E55A69">
        <w:rPr>
          <w:rFonts w:ascii="宋体" w:eastAsia="宋体" w:hAnsi="宋体" w:hint="eastAsia"/>
          <w:color w:val="000000"/>
          <w:sz w:val="18"/>
          <w:szCs w:val="18"/>
        </w:rPr>
        <w:t>初等对换矩阵</w:t>
      </w:r>
      <w:r w:rsidR="00D17089">
        <w:rPr>
          <w:rFonts w:ascii="Times New Roman" w:eastAsia="黑体" w:hAnsi="Times New Roman" w:cs="Times New Roman"/>
          <w:color w:val="000000"/>
          <w:sz w:val="18"/>
          <w:szCs w:val="18"/>
        </w:rPr>
        <w:t>swap</w:t>
      </w:r>
      <w:r w:rsidR="00D17089">
        <w:rPr>
          <w:rFonts w:ascii="Times New Roman" w:eastAsia="黑体" w:hAnsi="Times New Roman" w:cs="Times New Roman" w:hint="eastAsia"/>
          <w:color w:val="000000"/>
          <w:sz w:val="18"/>
          <w:szCs w:val="18"/>
        </w:rPr>
        <w:t>：</w:t>
      </w:r>
      <w:r>
        <w:rPr>
          <w:rFonts w:ascii="宋体" w:eastAsia="宋体" w:hAnsi="宋体" w:hint="eastAsia"/>
          <w:color w:val="000000"/>
          <w:sz w:val="18"/>
          <w:szCs w:val="18"/>
        </w:rPr>
        <w:t>将单位矩阵第</w:t>
      </w:r>
      <w:r>
        <w:rPr>
          <w:rFonts w:ascii="Times New Roman" w:eastAsia="宋体" w:hAnsi="Times New Roman" w:cs="Times New Roman" w:hint="eastAsia"/>
          <w:color w:val="000000"/>
          <w:sz w:val="18"/>
          <w:szCs w:val="18"/>
        </w:rPr>
        <w:t>i</w:t>
      </w:r>
      <w:r>
        <w:rPr>
          <w:rFonts w:ascii="Times New Roman" w:eastAsia="宋体" w:hAnsi="Times New Roman" w:cs="Times New Roman" w:hint="eastAsia"/>
          <w:color w:val="000000"/>
          <w:sz w:val="18"/>
          <w:szCs w:val="18"/>
        </w:rPr>
        <w:t>，</w:t>
      </w:r>
      <w:r>
        <w:rPr>
          <w:rFonts w:ascii="Times New Roman" w:eastAsia="宋体" w:hAnsi="Times New Roman" w:cs="Times New Roman"/>
          <w:color w:val="000000"/>
          <w:sz w:val="18"/>
          <w:szCs w:val="18"/>
        </w:rPr>
        <w:t>j</w:t>
      </w:r>
      <w:r>
        <w:rPr>
          <w:rFonts w:ascii="宋体" w:eastAsia="宋体" w:hAnsi="宋体" w:hint="eastAsia"/>
          <w:color w:val="000000"/>
          <w:sz w:val="18"/>
          <w:szCs w:val="18"/>
        </w:rPr>
        <w:t>行（或列</w:t>
      </w:r>
      <w:r>
        <w:rPr>
          <w:rFonts w:ascii="宋体" w:eastAsia="宋体" w:hAnsi="宋体"/>
          <w:color w:val="000000"/>
          <w:sz w:val="18"/>
          <w:szCs w:val="18"/>
        </w:rPr>
        <w:t>）</w:t>
      </w:r>
      <w:r>
        <w:rPr>
          <w:rFonts w:ascii="宋体" w:eastAsia="宋体" w:hAnsi="宋体" w:hint="eastAsia"/>
          <w:color w:val="000000"/>
          <w:sz w:val="18"/>
          <w:szCs w:val="18"/>
        </w:rPr>
        <w:t>对换，得到矩阵</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E</m:t>
            </m:r>
          </m:e>
          <m:sub>
            <m:r>
              <w:rPr>
                <w:rFonts w:ascii="Cambria Math" w:hAnsi="Cambria Math" w:hint="eastAsia"/>
                <w:color w:val="000000"/>
                <w:sz w:val="18"/>
                <w:szCs w:val="18"/>
              </w:rPr>
              <m:t>ij</m:t>
            </m:r>
          </m:sub>
          <m:sup>
            <m:r>
              <w:rPr>
                <w:rFonts w:ascii="Cambria Math" w:eastAsia="Cambria Math" w:hAnsi="Cambria Math"/>
                <w:color w:val="000000"/>
                <w:sz w:val="18"/>
                <w:szCs w:val="18"/>
              </w:rPr>
              <m:t> </m:t>
            </m:r>
          </m:sup>
        </m:sSubSup>
      </m:oMath>
      <w:r>
        <w:rPr>
          <w:rFonts w:ascii="宋体" w:eastAsia="宋体" w:hAnsi="宋体" w:hint="eastAsia"/>
          <w:iCs/>
          <w:color w:val="000000"/>
          <w:sz w:val="18"/>
          <w:szCs w:val="18"/>
        </w:rPr>
        <w:t>;</w:t>
      </w:r>
    </w:p>
    <w:p w14:paraId="37001058" w14:textId="73FB2C64" w:rsidR="007D5DB3" w:rsidRDefault="00CC515A" w:rsidP="00CC515A">
      <w:pPr>
        <w:rPr>
          <w:rFonts w:ascii="宋体" w:eastAsia="宋体" w:hAnsi="宋体"/>
          <w:color w:val="000000"/>
          <w:sz w:val="18"/>
          <w:szCs w:val="18"/>
        </w:rPr>
      </w:pPr>
      <w:r>
        <w:rPr>
          <w:rFonts w:ascii="宋体" w:eastAsia="宋体" w:hAnsi="宋体" w:hint="eastAsia"/>
          <w:color w:val="000000"/>
          <w:sz w:val="18"/>
          <w:szCs w:val="18"/>
        </w:rPr>
        <w:t>（</w:t>
      </w:r>
      <w:r w:rsidR="009F0C51">
        <w:rPr>
          <w:rFonts w:ascii="宋体" w:eastAsia="宋体" w:hAnsi="宋体" w:hint="eastAsia"/>
          <w:color w:val="000000"/>
          <w:sz w:val="18"/>
          <w:szCs w:val="18"/>
        </w:rPr>
        <w:t>为方便求逆，下文中定义</w:t>
      </w:r>
      <w:r w:rsidR="00867813">
        <w:rPr>
          <w:rFonts w:ascii="宋体" w:eastAsia="宋体" w:hAnsi="宋体" w:hint="eastAsia"/>
          <w:color w:val="000000"/>
          <w:sz w:val="18"/>
          <w:szCs w:val="18"/>
        </w:rPr>
        <w:t>的</w:t>
      </w:r>
      <w:r w:rsidR="00867813">
        <w:rPr>
          <w:rFonts w:ascii="Times New Roman" w:eastAsia="黑体" w:hAnsi="Times New Roman" w:cs="Times New Roman"/>
          <w:color w:val="000000"/>
          <w:sz w:val="18"/>
          <w:szCs w:val="18"/>
        </w:rPr>
        <w:t>m</w:t>
      </w:r>
      <w:r w:rsidR="00867813" w:rsidRPr="00867813">
        <w:rPr>
          <w:rFonts w:ascii="Times New Roman" w:eastAsia="黑体" w:hAnsi="Times New Roman" w:cs="Times New Roman"/>
          <w:color w:val="000000"/>
          <w:sz w:val="18"/>
          <w:szCs w:val="18"/>
        </w:rPr>
        <w:t>ulti</w:t>
      </w:r>
      <w:r w:rsidR="00867813">
        <w:rPr>
          <w:rFonts w:ascii="Times New Roman" w:eastAsia="黑体" w:hAnsi="Times New Roman" w:cs="Times New Roman"/>
          <w:color w:val="000000"/>
          <w:sz w:val="18"/>
          <w:szCs w:val="18"/>
        </w:rPr>
        <w:t>_</w:t>
      </w:r>
      <w:r w:rsidR="00867813" w:rsidRPr="00867813">
        <w:rPr>
          <w:rFonts w:ascii="Times New Roman" w:eastAsia="黑体" w:hAnsi="Times New Roman" w:cs="Times New Roman"/>
          <w:color w:val="000000"/>
          <w:sz w:val="18"/>
          <w:szCs w:val="18"/>
        </w:rPr>
        <w:t>mult</w:t>
      </w:r>
      <w:r w:rsidR="00867813">
        <w:rPr>
          <w:rFonts w:ascii="Times New Roman" w:eastAsia="黑体" w:hAnsi="Times New Roman" w:cs="Times New Roman"/>
          <w:color w:val="000000"/>
          <w:sz w:val="18"/>
          <w:szCs w:val="18"/>
        </w:rPr>
        <w:t xml:space="preserve"> </w:t>
      </w:r>
      <w:r w:rsidR="009F0C51">
        <w:rPr>
          <w:rFonts w:ascii="Times New Roman" w:eastAsia="黑体" w:hAnsi="Times New Roman" w:cs="Times New Roman"/>
          <w:color w:val="000000"/>
          <w:sz w:val="18"/>
          <w:szCs w:val="18"/>
        </w:rPr>
        <w:t>_n</w:t>
      </w:r>
      <w:r w:rsidR="009F0C51">
        <w:rPr>
          <w:rFonts w:ascii="宋体" w:eastAsia="宋体" w:hAnsi="宋体" w:hint="eastAsia"/>
          <w:color w:val="000000"/>
          <w:sz w:val="18"/>
          <w:szCs w:val="18"/>
        </w:rPr>
        <w:t>，</w:t>
      </w:r>
      <w:r w:rsidR="00867813">
        <w:rPr>
          <w:rFonts w:ascii="Times New Roman" w:eastAsia="黑体" w:hAnsi="Times New Roman" w:cs="Times New Roman"/>
          <w:color w:val="000000"/>
          <w:sz w:val="18"/>
          <w:szCs w:val="18"/>
        </w:rPr>
        <w:t>m</w:t>
      </w:r>
      <w:r w:rsidR="00867813" w:rsidRPr="00867813">
        <w:rPr>
          <w:rFonts w:ascii="Times New Roman" w:eastAsia="黑体" w:hAnsi="Times New Roman" w:cs="Times New Roman"/>
          <w:color w:val="000000"/>
          <w:sz w:val="18"/>
          <w:szCs w:val="18"/>
        </w:rPr>
        <w:t>ulti</w:t>
      </w:r>
      <w:r w:rsidR="00867813">
        <w:rPr>
          <w:rFonts w:ascii="Times New Roman" w:eastAsia="黑体" w:hAnsi="Times New Roman" w:cs="Times New Roman"/>
          <w:color w:val="000000"/>
          <w:sz w:val="18"/>
          <w:szCs w:val="18"/>
        </w:rPr>
        <w:t>_add</w:t>
      </w:r>
      <w:r w:rsidR="009F0C51">
        <w:rPr>
          <w:rFonts w:ascii="Times New Roman" w:eastAsia="黑体" w:hAnsi="Times New Roman" w:cs="Times New Roman"/>
          <w:color w:val="000000"/>
          <w:sz w:val="18"/>
          <w:szCs w:val="18"/>
        </w:rPr>
        <w:t>_n</w:t>
      </w:r>
      <w:r w:rsidR="009F0C51">
        <w:rPr>
          <w:rFonts w:ascii="宋体" w:eastAsia="宋体" w:hAnsi="宋体" w:hint="eastAsia"/>
          <w:color w:val="000000"/>
          <w:sz w:val="18"/>
          <w:szCs w:val="18"/>
        </w:rPr>
        <w:t>，</w:t>
      </w:r>
      <w:r w:rsidR="009F0C51">
        <w:rPr>
          <w:rFonts w:ascii="Times New Roman" w:eastAsia="黑体" w:hAnsi="Times New Roman" w:cs="Times New Roman"/>
          <w:color w:val="000000"/>
          <w:sz w:val="18"/>
          <w:szCs w:val="18"/>
        </w:rPr>
        <w:t>swap_n</w:t>
      </w:r>
      <w:r w:rsidR="009F0C51">
        <w:rPr>
          <w:rFonts w:ascii="宋体" w:eastAsia="宋体" w:hAnsi="宋体" w:hint="eastAsia"/>
          <w:color w:val="000000"/>
          <w:sz w:val="18"/>
          <w:szCs w:val="18"/>
        </w:rPr>
        <w:t>，分别表示维度是</w:t>
      </w:r>
      <w:r w:rsidR="009F0C51">
        <w:rPr>
          <w:rFonts w:ascii="Times New Roman" w:eastAsia="黑体" w:hAnsi="Times New Roman" w:cs="Times New Roman"/>
          <w:color w:val="000000"/>
          <w:sz w:val="18"/>
          <w:szCs w:val="18"/>
        </w:rPr>
        <w:t>n*n</w:t>
      </w:r>
      <w:r w:rsidR="009F0C51">
        <w:rPr>
          <w:rFonts w:ascii="宋体" w:eastAsia="宋体" w:hAnsi="宋体" w:hint="eastAsia"/>
          <w:color w:val="000000"/>
          <w:sz w:val="18"/>
          <w:szCs w:val="18"/>
        </w:rPr>
        <w:t>的三种初等变换矩阵</w:t>
      </w:r>
      <w:bookmarkStart w:id="36" w:name="OLE_LINK6"/>
      <w:r w:rsidR="004E60E2">
        <w:rPr>
          <w:rFonts w:ascii="宋体" w:eastAsia="宋体" w:hAnsi="宋体" w:hint="eastAsia"/>
          <w:color w:val="000000"/>
          <w:sz w:val="18"/>
          <w:szCs w:val="18"/>
        </w:rPr>
        <w:t>。</w:t>
      </w:r>
      <w:bookmarkEnd w:id="35"/>
      <w:r>
        <w:rPr>
          <w:rFonts w:ascii="宋体" w:eastAsia="宋体" w:hAnsi="宋体" w:hint="eastAsia"/>
          <w:color w:val="000000"/>
          <w:sz w:val="18"/>
          <w:szCs w:val="18"/>
        </w:rPr>
        <w:t>）</w:t>
      </w:r>
    </w:p>
    <w:p w14:paraId="473AB93C" w14:textId="72E6C1DB" w:rsidR="00BA7DB5" w:rsidRPr="00BA7DB5" w:rsidRDefault="00BA7DB5" w:rsidP="0001314E">
      <w:pPr>
        <w:pStyle w:val="a3"/>
        <w:numPr>
          <w:ilvl w:val="1"/>
          <w:numId w:val="8"/>
        </w:numPr>
        <w:rPr>
          <w:rFonts w:ascii="黑体" w:eastAsia="黑体" w:hAnsi="黑体"/>
          <w:sz w:val="18"/>
          <w:szCs w:val="18"/>
        </w:rPr>
      </w:pPr>
      <w:r w:rsidRPr="00CB2C47">
        <w:rPr>
          <w:rFonts w:ascii="黑体" w:eastAsia="黑体" w:hAnsi="黑体" w:hint="eastAsia"/>
          <w:sz w:val="18"/>
          <w:szCs w:val="18"/>
        </w:rPr>
        <w:t>行阶梯矩阵形式化</w:t>
      </w:r>
    </w:p>
    <w:p w14:paraId="356DF9B3" w14:textId="2F64041D" w:rsidR="00D232FD" w:rsidRDefault="009F0C51" w:rsidP="00CC515A">
      <w:pPr>
        <w:ind w:firstLineChars="200" w:firstLine="360"/>
        <w:rPr>
          <w:rFonts w:ascii="宋体" w:eastAsia="宋体" w:hAnsi="宋体"/>
          <w:iCs/>
          <w:color w:val="000000"/>
          <w:sz w:val="18"/>
          <w:szCs w:val="18"/>
        </w:rPr>
      </w:pPr>
      <w:bookmarkStart w:id="37" w:name="_Hlk98234315"/>
      <w:r>
        <w:rPr>
          <w:rFonts w:ascii="宋体" w:eastAsia="宋体" w:hAnsi="宋体" w:hint="eastAsia"/>
          <w:color w:val="000000"/>
          <w:sz w:val="18"/>
          <w:szCs w:val="18"/>
        </w:rPr>
        <w:t>对于任一个</w:t>
      </w:r>
      <w:r>
        <w:rPr>
          <w:rFonts w:ascii="Times New Roman" w:eastAsia="宋体" w:hAnsi="Times New Roman" w:cs="Times New Roman"/>
          <w:color w:val="000000"/>
          <w:sz w:val="18"/>
          <w:szCs w:val="18"/>
        </w:rPr>
        <w:t>m *n</w:t>
      </w:r>
      <w:r>
        <w:rPr>
          <w:rFonts w:ascii="宋体" w:eastAsia="宋体" w:hAnsi="宋体" w:hint="eastAsia"/>
          <w:color w:val="000000"/>
          <w:sz w:val="18"/>
          <w:szCs w:val="18"/>
        </w:rPr>
        <w:t>型矩阵</w:t>
      </w:r>
      <m:oMath>
        <m:sSubSup>
          <m:sSubSupPr>
            <m:ctrlPr>
              <w:rPr>
                <w:rFonts w:ascii="Cambria Math" w:eastAsia="Cambria Math" w:hAnsi="Cambria Math"/>
                <w:i/>
                <w:iCs/>
                <w:color w:val="000000"/>
                <w:sz w:val="18"/>
                <w:szCs w:val="18"/>
              </w:rPr>
            </m:ctrlPr>
          </m:sSubSupPr>
          <m:e>
            <m:r>
              <m:rPr>
                <m:sty m:val="p"/>
              </m:rPr>
              <w:rPr>
                <w:rFonts w:ascii="Cambria Math" w:eastAsia="宋体" w:hAnsi="Cambria Math"/>
                <w:color w:val="000000"/>
                <w:sz w:val="18"/>
                <w:szCs w:val="18"/>
              </w:rPr>
              <m:t>A</m:t>
            </m:r>
            <m:r>
              <w:rPr>
                <w:rFonts w:ascii="Cambria Math" w:eastAsia="宋体" w:hAnsi="Cambria Math"/>
                <w:color w:val="000000"/>
                <w:sz w:val="18"/>
                <w:szCs w:val="18"/>
              </w:rPr>
              <m:t>= (</m:t>
            </m:r>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a</m:t>
                </m:r>
              </m:e>
              <m:sub>
                <m:r>
                  <w:rPr>
                    <w:rFonts w:ascii="Cambria Math" w:hAnsi="Cambria Math" w:hint="eastAsia"/>
                    <w:color w:val="000000"/>
                    <w:sz w:val="18"/>
                    <w:szCs w:val="18"/>
                  </w:rPr>
                  <m:t>i</m:t>
                </m:r>
                <m:r>
                  <w:rPr>
                    <w:rFonts w:ascii="Cambria Math" w:hAnsi="Cambria Math"/>
                    <w:color w:val="000000"/>
                    <w:sz w:val="18"/>
                    <w:szCs w:val="18"/>
                  </w:rPr>
                  <m:t>j</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m:t>
            </m:r>
          </m:e>
          <m:sub>
            <m:r>
              <w:rPr>
                <w:rFonts w:ascii="Cambria Math" w:hAnsi="Cambria Math"/>
                <w:color w:val="000000"/>
                <w:sz w:val="18"/>
                <w:szCs w:val="18"/>
              </w:rPr>
              <m:t>m*n</m:t>
            </m:r>
          </m:sub>
          <m:sup>
            <m:r>
              <w:rPr>
                <w:rFonts w:ascii="Cambria Math" w:eastAsia="Cambria Math" w:hAnsi="Cambria Math"/>
                <w:color w:val="000000"/>
                <w:sz w:val="18"/>
                <w:szCs w:val="18"/>
              </w:rPr>
              <m:t> </m:t>
            </m:r>
          </m:sup>
        </m:sSubSup>
      </m:oMath>
      <w:r>
        <w:rPr>
          <w:rFonts w:ascii="宋体" w:eastAsia="宋体" w:hAnsi="宋体" w:hint="eastAsia"/>
          <w:iCs/>
          <w:color w:val="000000"/>
          <w:sz w:val="18"/>
          <w:szCs w:val="18"/>
        </w:rPr>
        <w:t>，如果它的第一列元素不全为零，则可以对它作若干次初等行变换，将其化为行简化阶梯型矩阵</w:t>
      </w:r>
      <m:oMath>
        <m:r>
          <w:rPr>
            <w:rFonts w:ascii="Cambria Math" w:eastAsia="宋体" w:hAnsi="Cambria Math"/>
            <w:color w:val="000000"/>
            <w:sz w:val="18"/>
            <w:szCs w:val="18"/>
          </w:rPr>
          <m:t>U</m:t>
        </m:r>
      </m:oMath>
      <w:r>
        <w:rPr>
          <w:rFonts w:ascii="宋体" w:eastAsia="宋体" w:hAnsi="宋体" w:hint="eastAsia"/>
          <w:color w:val="000000"/>
          <w:sz w:val="18"/>
          <w:szCs w:val="18"/>
        </w:rPr>
        <w:t>，把所作的初等行变换所对应的初等矩阵依次记为</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1</m:t>
            </m:r>
          </m:sub>
          <m:sup>
            <m:r>
              <w:rPr>
                <w:rFonts w:ascii="Cambria Math" w:eastAsia="Cambria Math" w:hAnsi="Cambria Math"/>
                <w:color w:val="000000"/>
                <w:sz w:val="18"/>
                <w:szCs w:val="18"/>
              </w:rPr>
              <m:t> </m:t>
            </m:r>
          </m:sup>
        </m:sSubSup>
      </m:oMath>
      <w:r>
        <w:rPr>
          <w:rFonts w:ascii="宋体" w:eastAsia="宋体" w:hAnsi="宋体" w:hint="eastAsia"/>
          <w:iCs/>
          <w:color w:val="000000"/>
          <w:sz w:val="18"/>
          <w:szCs w:val="18"/>
        </w:rPr>
        <w:t>，</w:t>
      </w:r>
      <w:r>
        <w:rPr>
          <w:rFonts w:ascii="Cambria Math" w:eastAsia="Cambria Math" w:hAnsi="Cambria Math"/>
          <w:i/>
          <w:iCs/>
          <w:color w:val="000000"/>
          <w:sz w:val="18"/>
          <w:szCs w:val="18"/>
        </w:rPr>
        <w:t xml:space="preserve"> </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2</m:t>
            </m:r>
          </m:sub>
          <m:sup>
            <m:r>
              <w:rPr>
                <w:rFonts w:ascii="Cambria Math" w:eastAsia="Cambria Math" w:hAnsi="Cambria Math"/>
                <w:color w:val="000000"/>
                <w:sz w:val="18"/>
                <w:szCs w:val="18"/>
              </w:rPr>
              <m:t> </m:t>
            </m:r>
          </m:sup>
        </m:sSubSup>
      </m:oMath>
      <w:r>
        <w:rPr>
          <w:rFonts w:ascii="宋体" w:eastAsia="宋体" w:hAnsi="宋体"/>
          <w:iCs/>
          <w:color w:val="000000"/>
          <w:sz w:val="18"/>
          <w:szCs w:val="18"/>
        </w:rPr>
        <w:t xml:space="preserve"> </w:t>
      </w:r>
      <w:r>
        <w:rPr>
          <w:rFonts w:ascii="宋体" w:eastAsia="宋体" w:hAnsi="宋体" w:hint="eastAsia"/>
          <w:iCs/>
          <w:color w:val="000000"/>
          <w:sz w:val="18"/>
          <w:szCs w:val="18"/>
        </w:rPr>
        <w:t>，</w:t>
      </w:r>
      <w:r>
        <w:rPr>
          <w:rFonts w:ascii="宋体" w:eastAsia="宋体" w:hAnsi="宋体"/>
          <w:iCs/>
          <w:color w:val="000000"/>
          <w:sz w:val="18"/>
          <w:szCs w:val="18"/>
        </w:rPr>
        <w:t>…</w:t>
      </w:r>
      <w:r>
        <w:rPr>
          <w:rFonts w:ascii="宋体" w:eastAsia="宋体" w:hAnsi="宋体" w:hint="eastAsia"/>
          <w:iCs/>
          <w:color w:val="000000"/>
          <w:sz w:val="18"/>
          <w:szCs w:val="18"/>
        </w:rPr>
        <w:t>，</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hAnsi="Cambria Math" w:hint="eastAsia"/>
                <w:color w:val="000000"/>
                <w:sz w:val="18"/>
                <w:szCs w:val="18"/>
              </w:rPr>
              <m:t>k</m:t>
            </m:r>
          </m:sub>
          <m:sup>
            <m:r>
              <w:rPr>
                <w:rFonts w:ascii="Cambria Math" w:eastAsia="Cambria Math" w:hAnsi="Cambria Math"/>
                <w:color w:val="000000"/>
                <w:sz w:val="18"/>
                <w:szCs w:val="18"/>
              </w:rPr>
              <m:t> </m:t>
            </m:r>
          </m:sup>
        </m:sSubSup>
      </m:oMath>
      <w:r w:rsidR="00CC515A">
        <w:rPr>
          <w:rFonts w:ascii="宋体" w:eastAsia="宋体" w:hAnsi="宋体" w:hint="eastAsia"/>
          <w:iCs/>
          <w:color w:val="000000"/>
          <w:sz w:val="18"/>
          <w:szCs w:val="18"/>
        </w:rPr>
        <w:t>。</w:t>
      </w:r>
    </w:p>
    <w:p w14:paraId="3EBD12DE" w14:textId="0AFD4E64" w:rsidR="00DB337C" w:rsidRPr="00DB337C" w:rsidRDefault="00254712" w:rsidP="009B0BE0">
      <w:pPr>
        <w:ind w:firstLine="360"/>
        <w:rPr>
          <w:rFonts w:ascii="宋体" w:eastAsia="宋体" w:hAnsi="宋体"/>
          <w:iCs/>
          <w:color w:val="000000"/>
          <w:sz w:val="18"/>
          <w:szCs w:val="18"/>
        </w:rPr>
      </w:pPr>
      <w:r>
        <w:rPr>
          <w:rFonts w:ascii="宋体" w:eastAsia="宋体" w:hAnsi="宋体" w:hint="eastAsia"/>
          <w:iCs/>
          <w:color w:val="000000"/>
          <w:sz w:val="18"/>
          <w:szCs w:val="18"/>
        </w:rPr>
        <w:t xml:space="preserve"> </w:t>
      </w:r>
      <m:oMath>
        <m:sSubSup>
          <m:sSubSupPr>
            <m:ctrlPr>
              <w:rPr>
                <w:rFonts w:ascii="Cambria Math" w:eastAsia="宋体" w:hAnsi="Cambria Math"/>
                <w:i/>
                <w:iCs/>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k</m:t>
            </m:r>
          </m:sub>
          <m:sup>
            <m:r>
              <w:rPr>
                <w:rFonts w:ascii="Cambria Math" w:eastAsia="宋体" w:hAnsi="Cambria Math"/>
                <w:color w:val="000000"/>
                <w:sz w:val="18"/>
                <w:szCs w:val="18"/>
              </w:rPr>
              <m:t> </m:t>
            </m:r>
          </m:sup>
        </m:sSubSup>
        <m:r>
          <w:rPr>
            <w:rFonts w:ascii="Cambria Math" w:eastAsia="宋体" w:hAnsi="Cambria Math"/>
            <w:color w:val="000000"/>
            <w:sz w:val="18"/>
            <w:szCs w:val="18"/>
          </w:rPr>
          <m:t> ……</m:t>
        </m:r>
        <m:sSubSup>
          <m:sSubSupPr>
            <m:ctrlPr>
              <w:rPr>
                <w:rFonts w:ascii="Cambria Math" w:eastAsia="宋体" w:hAnsi="Cambria Math"/>
                <w:i/>
                <w:iCs/>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3</m:t>
            </m:r>
          </m:sub>
          <m:sup>
            <m:r>
              <w:rPr>
                <w:rFonts w:ascii="Cambria Math" w:eastAsia="宋体" w:hAnsi="Cambria Math"/>
                <w:color w:val="000000"/>
                <w:sz w:val="18"/>
                <w:szCs w:val="18"/>
              </w:rPr>
              <m:t> </m:t>
            </m:r>
          </m:sup>
        </m:sSubSup>
        <m:sSubSup>
          <m:sSubSupPr>
            <m:ctrlPr>
              <w:rPr>
                <w:rFonts w:ascii="Cambria Math" w:eastAsia="宋体" w:hAnsi="Cambria Math"/>
                <w:i/>
                <w:iCs/>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2</m:t>
            </m:r>
          </m:sub>
          <m:sup>
            <m:r>
              <w:rPr>
                <w:rFonts w:ascii="Cambria Math" w:eastAsia="宋体" w:hAnsi="Cambria Math"/>
                <w:color w:val="000000"/>
                <w:sz w:val="18"/>
                <w:szCs w:val="18"/>
              </w:rPr>
              <m:t> </m:t>
            </m:r>
          </m:sup>
        </m:sSubSup>
        <m:sSubSup>
          <m:sSubSupPr>
            <m:ctrlPr>
              <w:rPr>
                <w:rFonts w:ascii="Cambria Math" w:eastAsia="宋体" w:hAnsi="Cambria Math"/>
                <w:i/>
                <w:iCs/>
                <w:color w:val="000000"/>
                <w:sz w:val="18"/>
                <w:szCs w:val="18"/>
              </w:rPr>
            </m:ctrlPr>
          </m:sSubSupPr>
          <m:e>
            <m:r>
              <w:rPr>
                <w:rFonts w:ascii="Cambria Math" w:eastAsia="宋体" w:hAnsi="Cambria Math"/>
                <w:color w:val="000000"/>
                <w:sz w:val="18"/>
                <w:szCs w:val="18"/>
              </w:rPr>
              <m:t>P</m:t>
            </m:r>
          </m:e>
          <m:sub>
            <m:r>
              <w:rPr>
                <w:rFonts w:ascii="Cambria Math" w:eastAsia="宋体" w:hAnsi="Cambria Math"/>
                <w:color w:val="000000"/>
                <w:sz w:val="18"/>
                <w:szCs w:val="18"/>
              </w:rPr>
              <m:t>1</m:t>
            </m:r>
          </m:sub>
          <m:sup>
            <m:r>
              <w:rPr>
                <w:rFonts w:ascii="Cambria Math" w:eastAsia="宋体" w:hAnsi="Cambria Math"/>
                <w:color w:val="000000"/>
                <w:sz w:val="18"/>
                <w:szCs w:val="18"/>
              </w:rPr>
              <m:t> </m:t>
            </m:r>
          </m:sup>
        </m:sSubSup>
        <m:r>
          <w:rPr>
            <w:rFonts w:ascii="Cambria Math" w:eastAsia="宋体" w:hAnsi="Cambria Math"/>
            <w:color w:val="000000"/>
            <w:sz w:val="18"/>
            <w:szCs w:val="18"/>
          </w:rPr>
          <m:t>A</m:t>
        </m:r>
        <m:r>
          <w:rPr>
            <w:rFonts w:ascii="Cambria Math" w:eastAsia="宋体" w:hAnsi="Cambria Math" w:hint="eastAsia"/>
            <w:color w:val="000000"/>
            <w:sz w:val="18"/>
            <w:szCs w:val="18"/>
          </w:rPr>
          <m:t>=</m:t>
        </m:r>
        <m:r>
          <w:rPr>
            <w:rFonts w:ascii="Cambria Math" w:eastAsia="宋体" w:hAnsi="Cambria Math"/>
            <w:color w:val="000000"/>
            <w:sz w:val="18"/>
            <w:szCs w:val="18"/>
          </w:rPr>
          <m:t>U</m:t>
        </m:r>
      </m:oMath>
      <w:r w:rsidR="00D232FD">
        <w:rPr>
          <w:rFonts w:ascii="宋体" w:eastAsia="宋体" w:hAnsi="宋体"/>
          <w:b/>
          <w:bCs/>
          <w:iCs/>
          <w:color w:val="000000"/>
          <w:sz w:val="18"/>
          <w:szCs w:val="18"/>
        </w:rPr>
        <w:tab/>
      </w:r>
      <w:r w:rsidR="00D232FD">
        <w:rPr>
          <w:rFonts w:ascii="宋体" w:eastAsia="宋体" w:hAnsi="宋体"/>
          <w:b/>
          <w:bCs/>
          <w:iCs/>
          <w:color w:val="000000"/>
          <w:sz w:val="18"/>
          <w:szCs w:val="18"/>
        </w:rPr>
        <w:tab/>
      </w:r>
      <w:r>
        <w:rPr>
          <w:rFonts w:ascii="宋体" w:eastAsia="宋体" w:hAnsi="宋体"/>
          <w:b/>
          <w:bCs/>
          <w:iCs/>
          <w:color w:val="000000"/>
          <w:sz w:val="18"/>
          <w:szCs w:val="18"/>
        </w:rPr>
        <w:tab/>
      </w:r>
      <w:r>
        <w:rPr>
          <w:rFonts w:ascii="宋体" w:eastAsia="宋体" w:hAnsi="宋体"/>
          <w:b/>
          <w:bCs/>
          <w:iCs/>
          <w:color w:val="000000"/>
          <w:sz w:val="18"/>
          <w:szCs w:val="18"/>
        </w:rPr>
        <w:tab/>
      </w:r>
      <w:r w:rsidR="007143A0">
        <w:rPr>
          <w:rFonts w:ascii="宋体" w:eastAsia="宋体" w:hAnsi="宋体"/>
          <w:b/>
          <w:bCs/>
          <w:iCs/>
          <w:color w:val="000000"/>
          <w:sz w:val="18"/>
          <w:szCs w:val="18"/>
        </w:rPr>
        <w:t>2</w:t>
      </w:r>
    </w:p>
    <w:p w14:paraId="74AEA4A1" w14:textId="0BA6A86E" w:rsidR="00CC515A" w:rsidRDefault="00F42D2B">
      <w:pPr>
        <w:widowControl/>
        <w:ind w:firstLineChars="200" w:firstLine="360"/>
        <w:jc w:val="left"/>
        <w:rPr>
          <w:rFonts w:ascii="宋体" w:eastAsia="宋体" w:hAnsi="宋体"/>
          <w:iCs/>
          <w:color w:val="000000"/>
          <w:sz w:val="18"/>
          <w:szCs w:val="18"/>
        </w:rPr>
      </w:pPr>
      <w:r>
        <w:rPr>
          <w:rFonts w:ascii="宋体" w:eastAsia="宋体" w:hAnsi="宋体" w:hint="eastAsia"/>
          <w:iCs/>
          <w:color w:val="000000"/>
          <w:sz w:val="18"/>
          <w:szCs w:val="18"/>
        </w:rPr>
        <w:t>行阶梯</w:t>
      </w:r>
      <w:r w:rsidR="009F0C51">
        <w:rPr>
          <w:rFonts w:ascii="宋体" w:eastAsia="宋体" w:hAnsi="宋体" w:hint="eastAsia"/>
          <w:iCs/>
          <w:color w:val="000000"/>
          <w:sz w:val="18"/>
          <w:szCs w:val="18"/>
        </w:rPr>
        <w:t>函数</w:t>
      </w:r>
      <w:r w:rsidR="009F0C51">
        <w:rPr>
          <w:rFonts w:ascii="Times New Roman" w:hAnsi="Times New Roman" w:cs="Times New Roman"/>
          <w:color w:val="000000"/>
          <w:sz w:val="18"/>
          <w:szCs w:val="18"/>
        </w:rPr>
        <w:t>row_echelon_form</w:t>
      </w:r>
      <w:r w:rsidR="00DA1BE0">
        <w:rPr>
          <w:rFonts w:ascii="宋体" w:eastAsia="宋体" w:hAnsi="宋体" w:hint="eastAsia"/>
          <w:iCs/>
          <w:color w:val="000000"/>
          <w:sz w:val="18"/>
          <w:szCs w:val="18"/>
        </w:rPr>
        <w:t>，输入参数为</w:t>
      </w:r>
      <w:r w:rsidR="00DA1BE0" w:rsidRPr="003B36E7">
        <w:rPr>
          <w:rFonts w:ascii="Times New Roman" w:hAnsi="Times New Roman" w:cs="Times New Roman" w:hint="eastAsia"/>
          <w:color w:val="000000"/>
          <w:sz w:val="18"/>
          <w:szCs w:val="18"/>
        </w:rPr>
        <w:t>n*n</w:t>
      </w:r>
      <w:r w:rsidR="00DA1BE0">
        <w:rPr>
          <w:rFonts w:ascii="宋体" w:eastAsia="宋体" w:hAnsi="宋体" w:hint="eastAsia"/>
          <w:iCs/>
          <w:color w:val="000000"/>
          <w:sz w:val="18"/>
          <w:szCs w:val="18"/>
        </w:rPr>
        <w:t>大小的方阵</w:t>
      </w:r>
      <w:r w:rsidR="003B36E7">
        <w:rPr>
          <w:rFonts w:ascii="宋体" w:eastAsia="宋体" w:hAnsi="宋体" w:hint="eastAsia"/>
          <w:iCs/>
          <w:color w:val="000000"/>
          <w:sz w:val="18"/>
          <w:szCs w:val="18"/>
        </w:rPr>
        <w:t>M</w:t>
      </w:r>
      <w:r w:rsidR="003B36E7">
        <w:rPr>
          <w:rFonts w:ascii="宋体" w:eastAsia="宋体" w:hAnsi="宋体"/>
          <w:iCs/>
          <w:color w:val="000000"/>
          <w:sz w:val="18"/>
          <w:szCs w:val="18"/>
        </w:rPr>
        <w:t>A</w:t>
      </w:r>
      <w:r w:rsidR="00DA1BE0">
        <w:rPr>
          <w:rFonts w:ascii="宋体" w:eastAsia="宋体" w:hAnsi="宋体" w:hint="eastAsia"/>
          <w:iCs/>
          <w:color w:val="000000"/>
          <w:sz w:val="18"/>
          <w:szCs w:val="18"/>
        </w:rPr>
        <w:t>和</w:t>
      </w:r>
      <w:r w:rsidR="003B36E7">
        <w:rPr>
          <w:rFonts w:ascii="宋体" w:eastAsia="宋体" w:hAnsi="宋体" w:hint="eastAsia"/>
          <w:iCs/>
          <w:color w:val="000000"/>
          <w:sz w:val="18"/>
          <w:szCs w:val="18"/>
        </w:rPr>
        <w:t>负责控制列的参数</w:t>
      </w:r>
      <w:r w:rsidR="003B36E7" w:rsidRPr="003B36E7">
        <w:rPr>
          <w:rFonts w:ascii="Times New Roman" w:hAnsi="Times New Roman" w:cs="Times New Roman" w:hint="eastAsia"/>
          <w:color w:val="000000"/>
          <w:sz w:val="18"/>
          <w:szCs w:val="18"/>
        </w:rPr>
        <w:t>i</w:t>
      </w:r>
      <w:r w:rsidR="003B36E7">
        <w:rPr>
          <w:rFonts w:ascii="宋体" w:eastAsia="宋体" w:hAnsi="宋体" w:hint="eastAsia"/>
          <w:iCs/>
          <w:color w:val="000000"/>
          <w:sz w:val="18"/>
          <w:szCs w:val="18"/>
        </w:rPr>
        <w:t>。函数正向求解所需的初等变换后的结果矩阵</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A</m:t>
            </m:r>
          </m:e>
          <m:sub>
            <m:r>
              <w:rPr>
                <w:rFonts w:ascii="Cambria Math" w:eastAsia="Cambria Math" w:hAnsi="Cambria Math"/>
                <w:color w:val="000000"/>
                <w:sz w:val="18"/>
                <w:szCs w:val="18"/>
              </w:rPr>
              <m:t>i</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(1≤i≤k)</m:t>
        </m:r>
      </m:oMath>
      <w:r w:rsidR="003B36E7">
        <w:rPr>
          <w:rFonts w:ascii="宋体" w:eastAsia="宋体" w:hAnsi="宋体" w:hint="eastAsia"/>
          <w:iCs/>
          <w:color w:val="000000"/>
          <w:sz w:val="18"/>
          <w:szCs w:val="18"/>
        </w:rPr>
        <w:t>，另外逆序存储相应初等变换矩阵</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i</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(1≤i≤k)</m:t>
        </m:r>
      </m:oMath>
      <w:r w:rsidR="003B36E7">
        <w:rPr>
          <w:rFonts w:ascii="宋体" w:eastAsia="宋体" w:hAnsi="宋体" w:hint="eastAsia"/>
          <w:iCs/>
          <w:color w:val="000000"/>
          <w:sz w:val="18"/>
          <w:szCs w:val="18"/>
        </w:rPr>
        <w:t>，作为求逆的条件</w:t>
      </w:r>
      <m:oMath>
        <m:sSup>
          <m:sSupPr>
            <m:ctrlPr>
              <w:rPr>
                <w:rFonts w:ascii="Cambria Math" w:eastAsia="Cambria Math" w:hAnsi="Cambria Math"/>
                <w:i/>
                <w:iCs/>
                <w:color w:val="000000"/>
                <w:sz w:val="18"/>
                <w:szCs w:val="18"/>
              </w:rPr>
            </m:ctrlPr>
          </m:sSupPr>
          <m:e>
            <m:r>
              <w:rPr>
                <w:rFonts w:ascii="Cambria Math" w:eastAsia="Cambria Math" w:hAnsi="Cambria Math"/>
                <w:color w:val="000000"/>
                <w:sz w:val="18"/>
                <w:szCs w:val="18"/>
              </w:rPr>
              <m:t>A</m:t>
            </m:r>
          </m:e>
          <m:sup>
            <m:r>
              <w:rPr>
                <w:rFonts w:ascii="Cambria Math" w:eastAsia="Cambria Math" w:hAnsi="Cambria Math"/>
                <w:color w:val="000000"/>
                <w:sz w:val="18"/>
                <w:szCs w:val="18"/>
              </w:rPr>
              <m:t>-1</m:t>
            </m:r>
          </m:sup>
        </m:sSup>
        <m:r>
          <w:rPr>
            <w:rFonts w:ascii="Cambria Math" w:eastAsia="Cambria Math" w:hAnsi="Cambria Math"/>
            <w:color w:val="000000"/>
            <w:sz w:val="18"/>
            <w:szCs w:val="18"/>
          </w:rPr>
          <m:t>=</m:t>
        </m:r>
        <m:sSup>
          <m:sSupPr>
            <m:ctrlPr>
              <w:rPr>
                <w:rFonts w:ascii="Cambria Math" w:eastAsia="Cambria Math" w:hAnsi="Cambria Math"/>
                <w:i/>
                <w:iCs/>
                <w:color w:val="000000"/>
                <w:sz w:val="18"/>
                <w:szCs w:val="18"/>
              </w:rPr>
            </m:ctrlPr>
          </m:sSupPr>
          <m:e>
            <m:r>
              <w:rPr>
                <w:rFonts w:ascii="Cambria Math" w:hAnsi="Cambria Math"/>
                <w:color w:val="000000"/>
                <w:sz w:val="18"/>
                <w:szCs w:val="18"/>
              </w:rPr>
              <m:t>U</m:t>
            </m:r>
          </m:e>
          <m:sup>
            <m:r>
              <w:rPr>
                <w:rFonts w:ascii="Cambria Math" w:eastAsia="Cambria Math" w:hAnsi="Cambria Math"/>
                <w:color w:val="000000"/>
                <w:sz w:val="18"/>
                <w:szCs w:val="18"/>
              </w:rPr>
              <m:t>-1</m:t>
            </m:r>
          </m:sup>
        </m:s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k</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 ……</m:t>
        </m:r>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3</m:t>
            </m:r>
          </m:sub>
          <m:sup>
            <m:r>
              <w:rPr>
                <w:rFonts w:ascii="Cambria Math" w:eastAsia="Cambria Math" w:hAnsi="Cambria Math"/>
                <w:color w:val="000000"/>
                <w:sz w:val="18"/>
                <w:szCs w:val="18"/>
              </w:rPr>
              <m:t> </m:t>
            </m:r>
          </m:sup>
        </m:sSub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2</m:t>
            </m:r>
          </m:sub>
          <m:sup>
            <m:r>
              <w:rPr>
                <w:rFonts w:ascii="Cambria Math" w:eastAsia="Cambria Math" w:hAnsi="Cambria Math"/>
                <w:color w:val="000000"/>
                <w:sz w:val="18"/>
                <w:szCs w:val="18"/>
              </w:rPr>
              <m:t> </m:t>
            </m:r>
          </m:sup>
        </m:sSub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1</m:t>
            </m:r>
          </m:sub>
          <m:sup>
            <m:r>
              <w:rPr>
                <w:rFonts w:ascii="Cambria Math" w:eastAsia="Cambria Math" w:hAnsi="Cambria Math"/>
                <w:color w:val="000000"/>
                <w:sz w:val="18"/>
                <w:szCs w:val="18"/>
              </w:rPr>
              <m:t> </m:t>
            </m:r>
          </m:sup>
        </m:sSubSup>
      </m:oMath>
      <w:r w:rsidR="003B36E7">
        <w:rPr>
          <w:rFonts w:ascii="宋体" w:eastAsia="宋体" w:hAnsi="宋体" w:hint="eastAsia"/>
          <w:iCs/>
          <w:color w:val="000000"/>
          <w:sz w:val="18"/>
          <w:szCs w:val="18"/>
        </w:rPr>
        <w:t>。最终返回一个含有两个</w:t>
      </w:r>
      <w:r w:rsidR="003B36E7" w:rsidRPr="003B36E7">
        <w:rPr>
          <w:rFonts w:ascii="Times New Roman" w:hAnsi="Times New Roman" w:cs="Times New Roman" w:hint="eastAsia"/>
          <w:color w:val="000000"/>
          <w:sz w:val="18"/>
          <w:szCs w:val="18"/>
        </w:rPr>
        <w:t>n*n</w:t>
      </w:r>
      <w:r w:rsidR="003B36E7">
        <w:rPr>
          <w:rFonts w:ascii="宋体" w:eastAsia="宋体" w:hAnsi="宋体" w:hint="eastAsia"/>
          <w:iCs/>
          <w:color w:val="000000"/>
          <w:sz w:val="18"/>
          <w:szCs w:val="18"/>
        </w:rPr>
        <w:t>大小的方阵的对偶，第一个方阵存储变换矩阵，第二个方阵存储结果（即行阶梯矩阵）。</w:t>
      </w:r>
    </w:p>
    <w:p w14:paraId="16E98DCA" w14:textId="77777777" w:rsidR="00CC515A" w:rsidRPr="00D17C93" w:rsidRDefault="00CC515A" w:rsidP="00CC515A">
      <w:pPr>
        <w:rPr>
          <w:rFonts w:ascii="TimesNewRomanPSMT" w:hAnsi="TimesNewRomanPSMT" w:hint="eastAsia"/>
          <w:color w:val="000000"/>
          <w:sz w:val="18"/>
          <w:szCs w:val="18"/>
        </w:rPr>
      </w:pPr>
      <w:r>
        <w:rPr>
          <w:rFonts w:ascii="TimesNewRomanPSMT" w:hAnsi="TimesNewRomanPSMT" w:hint="eastAsia"/>
          <w:noProof/>
          <w:color w:val="000000"/>
          <w:sz w:val="18"/>
          <w:szCs w:val="18"/>
        </w:rPr>
        <w:drawing>
          <wp:inline distT="0" distB="0" distL="0" distR="0" wp14:anchorId="27943268" wp14:editId="7B5E7A26">
            <wp:extent cx="2533475" cy="95745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8897" cy="974616"/>
                    </a:xfrm>
                    <a:prstGeom prst="rect">
                      <a:avLst/>
                    </a:prstGeom>
                  </pic:spPr>
                </pic:pic>
              </a:graphicData>
            </a:graphic>
          </wp:inline>
        </w:drawing>
      </w:r>
    </w:p>
    <w:p w14:paraId="18F12DE4" w14:textId="77777777" w:rsidR="00CC515A" w:rsidRDefault="00CC515A" w:rsidP="00CC515A">
      <w:pPr>
        <w:pStyle w:val="a5"/>
        <w:spacing w:after="0"/>
        <w:jc w:val="center"/>
        <w:rPr>
          <w:rFonts w:asciiTheme="minorHAnsi" w:eastAsiaTheme="minorEastAsia" w:hAnsiTheme="minorHAnsi" w:cstheme="minorBidi"/>
          <w:szCs w:val="22"/>
        </w:rPr>
      </w:pPr>
      <w:r>
        <w:rPr>
          <w:rFonts w:ascii="宋体" w:hAnsi="宋体" w:hint="eastAsia"/>
          <w:sz w:val="15"/>
          <w:szCs w:val="15"/>
        </w:rPr>
        <w:t>图4</w:t>
      </w:r>
      <w:r>
        <w:rPr>
          <w:rFonts w:ascii="宋体" w:hAnsi="宋体"/>
          <w:sz w:val="15"/>
          <w:szCs w:val="15"/>
        </w:rPr>
        <w:t>.</w:t>
      </w:r>
      <w:r>
        <w:rPr>
          <w:rFonts w:ascii="宋体" w:hAnsi="宋体" w:hint="eastAsia"/>
          <w:sz w:val="15"/>
          <w:szCs w:val="15"/>
        </w:rPr>
        <w:t xml:space="preserve">1  </w:t>
      </w:r>
      <w:r>
        <w:rPr>
          <w:color w:val="000000"/>
          <w:sz w:val="18"/>
          <w:szCs w:val="18"/>
        </w:rPr>
        <w:t>row_echelon_form</w:t>
      </w:r>
      <w:r>
        <w:rPr>
          <w:rFonts w:ascii="宋体" w:hAnsi="宋体" w:cstheme="minorBidi" w:hint="eastAsia"/>
          <w:color w:val="000000"/>
          <w:sz w:val="18"/>
          <w:szCs w:val="18"/>
        </w:rPr>
        <w:t>示意图</w:t>
      </w:r>
    </w:p>
    <w:p w14:paraId="606ED4E0" w14:textId="092A355C" w:rsidR="00CC515A" w:rsidRPr="00CC515A" w:rsidRDefault="00CC515A" w:rsidP="00CC515A">
      <w:pPr>
        <w:pStyle w:val="a5"/>
        <w:spacing w:after="0"/>
        <w:jc w:val="center"/>
        <w:rPr>
          <w:sz w:val="15"/>
          <w:szCs w:val="15"/>
        </w:rPr>
      </w:pPr>
      <w:r>
        <w:rPr>
          <w:rFonts w:ascii="宋体" w:hAnsi="宋体" w:hint="eastAsia"/>
          <w:sz w:val="18"/>
          <w:szCs w:val="18"/>
        </w:rPr>
        <w:t>Fig.</w:t>
      </w:r>
      <w:r>
        <w:rPr>
          <w:rFonts w:ascii="宋体" w:hAnsi="宋体"/>
          <w:sz w:val="18"/>
          <w:szCs w:val="18"/>
        </w:rPr>
        <w:t>4.</w:t>
      </w:r>
      <w:r>
        <w:rPr>
          <w:rFonts w:ascii="宋体" w:hAnsi="宋体" w:hint="eastAsia"/>
          <w:sz w:val="18"/>
          <w:szCs w:val="18"/>
        </w:rPr>
        <w:t xml:space="preserve">1 </w:t>
      </w:r>
      <w:r>
        <w:rPr>
          <w:rFonts w:hint="eastAsia"/>
          <w:sz w:val="15"/>
          <w:szCs w:val="15"/>
        </w:rPr>
        <w:t xml:space="preserve"> </w:t>
      </w:r>
      <w:r w:rsidR="00E120D9">
        <w:rPr>
          <w:sz w:val="15"/>
          <w:szCs w:val="15"/>
        </w:rPr>
        <w:t>D</w:t>
      </w:r>
      <w:r w:rsidR="001A66AD">
        <w:rPr>
          <w:sz w:val="15"/>
          <w:szCs w:val="15"/>
        </w:rPr>
        <w:t xml:space="preserve">iagram of fuction </w:t>
      </w:r>
      <w:r>
        <w:rPr>
          <w:rFonts w:hint="eastAsia"/>
          <w:sz w:val="15"/>
          <w:szCs w:val="15"/>
        </w:rPr>
        <w:t>r</w:t>
      </w:r>
      <w:r w:rsidRPr="006E4DAC">
        <w:rPr>
          <w:sz w:val="15"/>
          <w:szCs w:val="15"/>
        </w:rPr>
        <w:t>ow_echelon_form</w:t>
      </w:r>
    </w:p>
    <w:p w14:paraId="4CC09D52" w14:textId="4F419D9F" w:rsidR="007D5DB3" w:rsidRDefault="00F33D3A">
      <w:pPr>
        <w:widowControl/>
        <w:ind w:firstLineChars="200" w:firstLine="360"/>
        <w:jc w:val="left"/>
        <w:rPr>
          <w:rFonts w:ascii="宋体" w:eastAsia="宋体" w:hAnsi="宋体"/>
          <w:iCs/>
          <w:color w:val="000000"/>
          <w:sz w:val="18"/>
          <w:szCs w:val="18"/>
        </w:rPr>
      </w:pPr>
      <w:r>
        <w:rPr>
          <w:rFonts w:ascii="宋体" w:eastAsia="宋体" w:hAnsi="宋体" w:hint="eastAsia"/>
          <w:iCs/>
          <w:color w:val="000000"/>
          <w:sz w:val="18"/>
          <w:szCs w:val="18"/>
        </w:rPr>
        <w:t>为匹配</w:t>
      </w:r>
      <w:r w:rsidRPr="00F33D3A">
        <w:rPr>
          <w:rFonts w:ascii="Times New Roman" w:eastAsia="宋体" w:hAnsi="Times New Roman" w:cs="Times New Roman" w:hint="eastAsia"/>
          <w:iCs/>
          <w:color w:val="000000"/>
          <w:sz w:val="18"/>
          <w:szCs w:val="18"/>
        </w:rPr>
        <w:t>Coq</w:t>
      </w:r>
      <w:r>
        <w:rPr>
          <w:rFonts w:ascii="Times New Roman" w:eastAsia="宋体" w:hAnsi="Times New Roman" w:cs="Times New Roman" w:hint="eastAsia"/>
          <w:iCs/>
          <w:color w:val="000000"/>
          <w:sz w:val="18"/>
          <w:szCs w:val="18"/>
        </w:rPr>
        <w:t>中归纳变量</w:t>
      </w:r>
      <w:r w:rsidR="009F0C51">
        <w:rPr>
          <w:rFonts w:ascii="Times New Roman" w:eastAsia="宋体" w:hAnsi="Times New Roman" w:cs="Times New Roman"/>
          <w:iCs/>
          <w:color w:val="000000"/>
          <w:sz w:val="18"/>
          <w:szCs w:val="18"/>
        </w:rPr>
        <w:t>i</w:t>
      </w:r>
      <w:r w:rsidR="009F0C51">
        <w:rPr>
          <w:rFonts w:ascii="宋体" w:eastAsia="宋体" w:hAnsi="宋体" w:hint="eastAsia"/>
          <w:iCs/>
          <w:color w:val="000000"/>
          <w:sz w:val="18"/>
          <w:szCs w:val="18"/>
        </w:rPr>
        <w:t>从</w:t>
      </w:r>
      <w:r w:rsidR="009F0C51">
        <w:rPr>
          <w:rFonts w:ascii="Times New Roman" w:eastAsia="宋体" w:hAnsi="Times New Roman" w:cs="Times New Roman"/>
          <w:iCs/>
          <w:color w:val="000000"/>
          <w:sz w:val="18"/>
          <w:szCs w:val="18"/>
        </w:rPr>
        <w:t>n</w:t>
      </w:r>
      <w:r w:rsidR="009F0C51">
        <w:rPr>
          <w:rFonts w:ascii="宋体" w:eastAsia="宋体" w:hAnsi="宋体" w:hint="eastAsia"/>
          <w:iCs/>
          <w:color w:val="000000"/>
          <w:sz w:val="18"/>
          <w:szCs w:val="18"/>
        </w:rPr>
        <w:t>到</w:t>
      </w:r>
      <w:r w:rsidR="009F0C51">
        <w:rPr>
          <w:rFonts w:ascii="Times New Roman" w:eastAsia="宋体" w:hAnsi="Times New Roman" w:cs="Times New Roman"/>
          <w:iCs/>
          <w:color w:val="000000"/>
          <w:sz w:val="18"/>
          <w:szCs w:val="18"/>
        </w:rPr>
        <w:t>0</w:t>
      </w:r>
      <w:r w:rsidR="009F0C51">
        <w:rPr>
          <w:rFonts w:ascii="宋体" w:eastAsia="宋体" w:hAnsi="宋体" w:hint="eastAsia"/>
          <w:iCs/>
          <w:color w:val="000000"/>
          <w:sz w:val="18"/>
          <w:szCs w:val="18"/>
        </w:rPr>
        <w:t>的归纳机制，统一使用</w:t>
      </w:r>
      <w:r w:rsidR="009F0C51">
        <w:rPr>
          <w:rFonts w:ascii="Times New Roman" w:eastAsia="宋体" w:hAnsi="Times New Roman" w:cs="Times New Roman"/>
          <w:iCs/>
          <w:color w:val="000000"/>
          <w:sz w:val="18"/>
          <w:szCs w:val="18"/>
        </w:rPr>
        <w:t>(n - i)</w:t>
      </w:r>
      <w:r w:rsidR="009F0C51">
        <w:rPr>
          <w:rFonts w:ascii="宋体" w:eastAsia="宋体" w:hAnsi="宋体" w:hint="eastAsia"/>
          <w:iCs/>
          <w:color w:val="000000"/>
          <w:sz w:val="18"/>
          <w:szCs w:val="18"/>
        </w:rPr>
        <w:t>表示当前</w:t>
      </w:r>
      <w:r>
        <w:rPr>
          <w:rFonts w:ascii="宋体" w:eastAsia="宋体" w:hAnsi="宋体" w:hint="eastAsia"/>
          <w:iCs/>
          <w:color w:val="000000"/>
          <w:sz w:val="18"/>
          <w:szCs w:val="18"/>
        </w:rPr>
        <w:t>列</w:t>
      </w:r>
      <w:r w:rsidR="009F0C51">
        <w:rPr>
          <w:rFonts w:ascii="宋体" w:eastAsia="宋体" w:hAnsi="宋体" w:hint="eastAsia"/>
          <w:iCs/>
          <w:color w:val="000000"/>
          <w:sz w:val="18"/>
          <w:szCs w:val="18"/>
        </w:rPr>
        <w:t>。</w:t>
      </w:r>
      <w:r>
        <w:rPr>
          <w:rFonts w:ascii="宋体" w:eastAsia="宋体" w:hAnsi="宋体" w:hint="eastAsia"/>
          <w:iCs/>
          <w:color w:val="000000"/>
          <w:sz w:val="18"/>
          <w:szCs w:val="18"/>
        </w:rPr>
        <w:t>其中</w:t>
      </w:r>
      <w:r w:rsidR="009F0C51">
        <w:rPr>
          <w:rFonts w:ascii="宋体" w:eastAsia="宋体" w:hAnsi="宋体" w:hint="eastAsia"/>
          <w:iCs/>
          <w:color w:val="000000"/>
          <w:sz w:val="18"/>
          <w:szCs w:val="18"/>
        </w:rPr>
        <w:t>，</w:t>
      </w:r>
      <w:r w:rsidR="009F0C51">
        <w:rPr>
          <w:rFonts w:ascii="Times New Roman" w:eastAsia="宋体" w:hAnsi="Times New Roman" w:cs="Times New Roman"/>
          <w:iCs/>
          <w:color w:val="000000"/>
          <w:sz w:val="18"/>
          <w:szCs w:val="18"/>
        </w:rPr>
        <w:t>M*</w:t>
      </w:r>
      <w:r w:rsidR="009F0C51">
        <w:rPr>
          <w:rFonts w:ascii="宋体" w:eastAsia="宋体" w:hAnsi="宋体" w:hint="eastAsia"/>
          <w:iCs/>
          <w:color w:val="000000"/>
          <w:sz w:val="18"/>
          <w:szCs w:val="18"/>
        </w:rPr>
        <w:t>表示矩阵相乘，</w:t>
      </w:r>
      <w:r w:rsidR="009F0C51">
        <w:rPr>
          <w:rFonts w:ascii="Times New Roman" w:eastAsia="宋体" w:hAnsi="Times New Roman" w:cs="Times New Roman"/>
          <w:iCs/>
          <w:color w:val="000000"/>
          <w:sz w:val="18"/>
          <w:szCs w:val="18"/>
        </w:rPr>
        <w:t>M.inv</w:t>
      </w:r>
      <w:r w:rsidR="009F0C51">
        <w:rPr>
          <w:rFonts w:ascii="宋体" w:eastAsia="宋体" w:hAnsi="宋体" w:hint="eastAsia"/>
          <w:iCs/>
          <w:color w:val="000000"/>
          <w:sz w:val="18"/>
          <w:szCs w:val="18"/>
        </w:rPr>
        <w:t>表示取倒数，</w:t>
      </w:r>
      <w:r w:rsidR="009F0C51">
        <w:rPr>
          <w:rFonts w:ascii="Times New Roman" w:eastAsia="宋体" w:hAnsi="Times New Roman" w:cs="Times New Roman"/>
          <w:iCs/>
          <w:color w:val="000000"/>
          <w:sz w:val="18"/>
          <w:szCs w:val="18"/>
        </w:rPr>
        <w:t>A&amp;[i</w:t>
      </w:r>
      <w:r w:rsidR="009F0C51">
        <w:rPr>
          <w:rFonts w:ascii="Times New Roman" w:eastAsia="宋体" w:hAnsi="Times New Roman" w:cs="Times New Roman"/>
          <w:iCs/>
          <w:color w:val="000000"/>
          <w:sz w:val="18"/>
          <w:szCs w:val="18"/>
        </w:rPr>
        <w:t>，</w:t>
      </w:r>
      <w:r w:rsidR="009F0C51">
        <w:rPr>
          <w:rFonts w:ascii="Times New Roman" w:eastAsia="宋体" w:hAnsi="Times New Roman" w:cs="Times New Roman"/>
          <w:iCs/>
          <w:color w:val="000000"/>
          <w:sz w:val="18"/>
          <w:szCs w:val="18"/>
        </w:rPr>
        <w:t>j]</w:t>
      </w:r>
      <w:r w:rsidR="009F0C51">
        <w:rPr>
          <w:rFonts w:ascii="宋体" w:eastAsia="宋体" w:hAnsi="宋体" w:hint="eastAsia"/>
          <w:iCs/>
          <w:color w:val="000000"/>
          <w:sz w:val="18"/>
          <w:szCs w:val="18"/>
        </w:rPr>
        <w:t>表示取下标为</w:t>
      </w:r>
      <w:r w:rsidR="009F0C51">
        <w:rPr>
          <w:rFonts w:ascii="Times New Roman" w:eastAsia="宋体" w:hAnsi="Times New Roman" w:cs="Times New Roman"/>
          <w:iCs/>
          <w:color w:val="000000"/>
          <w:sz w:val="18"/>
          <w:szCs w:val="18"/>
        </w:rPr>
        <w:t>i j</w:t>
      </w:r>
      <w:r w:rsidR="009F0C51">
        <w:rPr>
          <w:rFonts w:ascii="宋体" w:eastAsia="宋体" w:hAnsi="宋体" w:hint="eastAsia"/>
          <w:iCs/>
          <w:color w:val="000000"/>
          <w:sz w:val="18"/>
          <w:szCs w:val="18"/>
        </w:rPr>
        <w:t>的元素值。</w:t>
      </w:r>
    </w:p>
    <w:bookmarkEnd w:id="37"/>
    <w:p w14:paraId="6BB5DB9B" w14:textId="77777777" w:rsidR="007D5DB3" w:rsidRDefault="009F0C51">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r>
        <w:rPr>
          <w:rFonts w:ascii="Times New Roman" w:hAnsi="Times New Roman" w:cs="Times New Roman"/>
          <w:b/>
          <w:bCs/>
          <w:color w:val="000000"/>
          <w:sz w:val="18"/>
          <w:szCs w:val="18"/>
        </w:rPr>
        <w:t>Fixpoint</w:t>
      </w:r>
      <w:r>
        <w:rPr>
          <w:rFonts w:ascii="Times New Roman" w:hAnsi="Times New Roman" w:cs="Times New Roman"/>
          <w:color w:val="000000"/>
          <w:sz w:val="18"/>
          <w:szCs w:val="18"/>
        </w:rPr>
        <w:t xml:space="preserve"> row_echelon_form (MA: Mat A n n) (i: nat) :=</w:t>
      </w:r>
    </w:p>
    <w:p w14:paraId="3AB6A9BE" w14:textId="13982814"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m</w:t>
      </w:r>
      <w:r>
        <w:rPr>
          <w:rFonts w:ascii="Times New Roman" w:hAnsi="Times New Roman" w:cs="Times New Roman" w:hint="eastAsia"/>
          <w:color w:val="000000"/>
          <w:sz w:val="18"/>
          <w:szCs w:val="18"/>
        </w:rPr>
        <w:t>atch</w:t>
      </w:r>
      <w:r>
        <w:rPr>
          <w:rFonts w:ascii="Times New Roman" w:hAnsi="Times New Roman" w:cs="Times New Roman"/>
          <w:color w:val="000000"/>
          <w:sz w:val="18"/>
          <w:szCs w:val="18"/>
        </w:rPr>
        <w:t xml:space="preserve"> i with</w:t>
      </w:r>
    </w:p>
    <w:p w14:paraId="0C9AAF2D" w14:textId="4F464FDF"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 xml:space="preserve">| 0 =&gt; (MI, MA) </w:t>
      </w:r>
    </w:p>
    <w:p w14:paraId="351B2A7E" w14:textId="77777777" w:rsidR="00CC515A"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 S i’ =&gt;</w:t>
      </w:r>
      <w:r>
        <w:rPr>
          <w:rFonts w:ascii="Times New Roman" w:hAnsi="Times New Roman" w:cs="Times New Roman"/>
          <w:color w:val="000000"/>
          <w:sz w:val="18"/>
          <w:szCs w:val="18"/>
        </w:rPr>
        <w:tab/>
      </w:r>
    </w:p>
    <w:p w14:paraId="7C081713" w14:textId="70A99738"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hint="eastAsia"/>
          <w:color w:val="000000"/>
          <w:sz w:val="18"/>
          <w:szCs w:val="18"/>
        </w:rPr>
        <w:t>(</w:t>
      </w:r>
      <w:r>
        <w:rPr>
          <w:rFonts w:ascii="Times New Roman" w:hAnsi="Times New Roman" w:cs="Times New Roman"/>
          <w:color w:val="000000"/>
          <w:sz w:val="18"/>
          <w:szCs w:val="18"/>
        </w:rPr>
        <w:t>*</w:t>
      </w:r>
      <w:r>
        <w:rPr>
          <w:rFonts w:ascii="宋体" w:eastAsia="宋体" w:hAnsi="宋体"/>
          <w:iCs/>
          <w:color w:val="000000"/>
          <w:sz w:val="18"/>
          <w:szCs w:val="18"/>
        </w:rPr>
        <w:t>找出当前列的主元（第一个值非0的元素）</w:t>
      </w:r>
      <w:r>
        <w:rPr>
          <w:rFonts w:ascii="宋体" w:eastAsia="宋体" w:hAnsi="宋体" w:hint="eastAsia"/>
          <w:iCs/>
          <w:color w:val="000000"/>
          <w:sz w:val="18"/>
          <w:szCs w:val="18"/>
        </w:rPr>
        <w:t>所在行，</w:t>
      </w:r>
      <w:r>
        <w:rPr>
          <w:rFonts w:ascii="宋体" w:eastAsia="宋体" w:hAnsi="宋体"/>
          <w:iCs/>
          <w:color w:val="000000"/>
          <w:sz w:val="18"/>
          <w:szCs w:val="18"/>
        </w:rPr>
        <w:t>交换到第</w:t>
      </w:r>
      <w:r>
        <w:rPr>
          <w:rFonts w:ascii="Times New Roman" w:hAnsi="Times New Roman" w:cs="Times New Roman"/>
          <w:color w:val="000000"/>
          <w:sz w:val="18"/>
          <w:szCs w:val="18"/>
        </w:rPr>
        <w:t>cur</w:t>
      </w:r>
      <w:r>
        <w:rPr>
          <w:rFonts w:ascii="宋体" w:eastAsia="宋体" w:hAnsi="宋体" w:cs="Times New Roman"/>
          <w:color w:val="000000"/>
          <w:sz w:val="18"/>
          <w:szCs w:val="18"/>
        </w:rPr>
        <w:t>行</w:t>
      </w:r>
      <w:r>
        <w:rPr>
          <w:rFonts w:ascii="Times New Roman" w:hAnsi="Times New Roman" w:cs="Times New Roman"/>
          <w:color w:val="000000"/>
          <w:sz w:val="18"/>
          <w:szCs w:val="18"/>
        </w:rPr>
        <w:t>*</w:t>
      </w:r>
      <w:r>
        <w:rPr>
          <w:rFonts w:ascii="Times New Roman" w:hAnsi="Times New Roman" w:cs="Times New Roman"/>
          <w:color w:val="000000"/>
          <w:sz w:val="18"/>
          <w:szCs w:val="18"/>
        </w:rPr>
        <w:t>）</w:t>
      </w:r>
    </w:p>
    <w:p w14:paraId="5D6A2365" w14:textId="77777777"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hint="eastAsia"/>
          <w:color w:val="000000"/>
          <w:sz w:val="18"/>
          <w:szCs w:val="18"/>
        </w:rPr>
        <w:t>let</w:t>
      </w:r>
      <w:r>
        <w:rPr>
          <w:rFonts w:ascii="Times New Roman" w:hAnsi="Times New Roman" w:cs="Times New Roman"/>
          <w:color w:val="000000"/>
          <w:sz w:val="18"/>
          <w:szCs w:val="18"/>
        </w:rPr>
        <w:t xml:space="preserve"> cur := (n-i) in</w:t>
      </w:r>
    </w:p>
    <w:p w14:paraId="4BDCBE52" w14:textId="77777777"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let r := first_none_zero MA i cur in</w:t>
      </w:r>
    </w:p>
    <w:p w14:paraId="6E7E2774" w14:textId="77777777"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hint="eastAsia"/>
          <w:color w:val="000000"/>
          <w:sz w:val="18"/>
          <w:szCs w:val="18"/>
        </w:rPr>
        <w:t>l</w:t>
      </w:r>
      <w:r>
        <w:rPr>
          <w:rFonts w:ascii="Times New Roman" w:hAnsi="Times New Roman" w:cs="Times New Roman"/>
          <w:color w:val="000000"/>
          <w:sz w:val="18"/>
          <w:szCs w:val="18"/>
        </w:rPr>
        <w:t>et P1:= (swap_n cur r) in</w:t>
      </w:r>
    </w:p>
    <w:p w14:paraId="78BC7AE8" w14:textId="77777777"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hint="eastAsia"/>
          <w:color w:val="000000"/>
          <w:sz w:val="18"/>
          <w:szCs w:val="18"/>
        </w:rPr>
        <w:t>let</w:t>
      </w:r>
      <w:r>
        <w:rPr>
          <w:rFonts w:ascii="Times New Roman" w:hAnsi="Times New Roman" w:cs="Times New Roman"/>
          <w:color w:val="000000"/>
          <w:sz w:val="18"/>
          <w:szCs w:val="18"/>
        </w:rPr>
        <w:t xml:space="preserve"> A0 := P1 M* MA in</w:t>
      </w:r>
    </w:p>
    <w:p w14:paraId="71C41A87" w14:textId="6E39F405"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hint="eastAsia"/>
          <w:color w:val="000000"/>
          <w:sz w:val="18"/>
          <w:szCs w:val="18"/>
        </w:rPr>
        <w:t>(</w:t>
      </w:r>
      <w:r>
        <w:rPr>
          <w:rFonts w:ascii="Times New Roman" w:hAnsi="Times New Roman" w:cs="Times New Roman"/>
          <w:color w:val="000000"/>
          <w:sz w:val="18"/>
          <w:szCs w:val="18"/>
        </w:rPr>
        <w:t>*</w:t>
      </w:r>
      <w:r>
        <w:rPr>
          <w:rFonts w:ascii="宋体" w:eastAsia="宋体" w:hAnsi="宋体" w:cs="Times New Roman"/>
          <w:color w:val="000000"/>
          <w:sz w:val="18"/>
          <w:szCs w:val="18"/>
        </w:rPr>
        <w:t>求出对角线当前行，也就是第</w:t>
      </w:r>
      <w:r>
        <w:rPr>
          <w:rFonts w:ascii="Times New Roman" w:hAnsi="Times New Roman" w:cs="Times New Roman"/>
          <w:color w:val="000000"/>
          <w:sz w:val="18"/>
          <w:szCs w:val="18"/>
        </w:rPr>
        <w:t>A&amp;[cur</w:t>
      </w:r>
      <w:r>
        <w:rPr>
          <w:rFonts w:ascii="Times New Roman" w:hAnsi="Times New Roman" w:cs="Times New Roman"/>
          <w:color w:val="000000"/>
          <w:sz w:val="18"/>
          <w:szCs w:val="18"/>
        </w:rPr>
        <w:t>，</w:t>
      </w:r>
      <w:r>
        <w:rPr>
          <w:rFonts w:ascii="Times New Roman" w:hAnsi="Times New Roman" w:cs="Times New Roman"/>
          <w:color w:val="000000"/>
          <w:sz w:val="18"/>
          <w:szCs w:val="18"/>
        </w:rPr>
        <w:t>cur]</w:t>
      </w:r>
      <w:r>
        <w:rPr>
          <w:rFonts w:ascii="宋体" w:eastAsia="宋体" w:hAnsi="宋体" w:cs="Times New Roman"/>
          <w:color w:val="000000"/>
          <w:sz w:val="18"/>
          <w:szCs w:val="18"/>
        </w:rPr>
        <w:t>个元素的逆元（即取它的倒数）</w:t>
      </w:r>
      <w:r>
        <w:rPr>
          <w:rFonts w:ascii="Times New Roman" w:hAnsi="Times New Roman" w:cs="Times New Roman"/>
          <w:color w:val="000000"/>
          <w:sz w:val="18"/>
          <w:szCs w:val="18"/>
        </w:rPr>
        <w:t>*</w:t>
      </w:r>
      <w:r>
        <w:rPr>
          <w:rFonts w:ascii="Times New Roman" w:hAnsi="Times New Roman" w:cs="Times New Roman"/>
          <w:color w:val="000000"/>
          <w:sz w:val="18"/>
          <w:szCs w:val="18"/>
        </w:rPr>
        <w:t>）</w:t>
      </w:r>
    </w:p>
    <w:p w14:paraId="7CD41FD7" w14:textId="70D6832C" w:rsidR="008965A2" w:rsidRPr="008965A2"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let P2 := (</w:t>
      </w:r>
      <w:r w:rsidR="008965A2">
        <w:rPr>
          <w:rFonts w:ascii="Times New Roman" w:eastAsia="黑体" w:hAnsi="Times New Roman" w:cs="Times New Roman"/>
          <w:color w:val="000000"/>
          <w:sz w:val="18"/>
          <w:szCs w:val="18"/>
        </w:rPr>
        <w:t>m</w:t>
      </w:r>
      <w:r w:rsidR="008965A2" w:rsidRPr="00867813">
        <w:rPr>
          <w:rFonts w:ascii="Times New Roman" w:eastAsia="黑体" w:hAnsi="Times New Roman" w:cs="Times New Roman"/>
          <w:color w:val="000000"/>
          <w:sz w:val="18"/>
          <w:szCs w:val="18"/>
        </w:rPr>
        <w:t>ulti</w:t>
      </w:r>
      <w:r w:rsidR="008965A2">
        <w:rPr>
          <w:rFonts w:ascii="Times New Roman" w:eastAsia="黑体" w:hAnsi="Times New Roman" w:cs="Times New Roman"/>
          <w:color w:val="000000"/>
          <w:sz w:val="18"/>
          <w:szCs w:val="18"/>
        </w:rPr>
        <w:t>_</w:t>
      </w:r>
      <w:r w:rsidR="008965A2" w:rsidRPr="00867813">
        <w:rPr>
          <w:rFonts w:ascii="Times New Roman" w:eastAsia="黑体" w:hAnsi="Times New Roman" w:cs="Times New Roman"/>
          <w:color w:val="000000"/>
          <w:sz w:val="18"/>
          <w:szCs w:val="18"/>
        </w:rPr>
        <w:t>mult</w:t>
      </w:r>
      <w:r>
        <w:rPr>
          <w:rFonts w:ascii="Times New Roman" w:hAnsi="Times New Roman" w:cs="Times New Roman"/>
          <w:color w:val="000000"/>
          <w:sz w:val="18"/>
          <w:szCs w:val="18"/>
        </w:rPr>
        <w:t>_n cur (M.inv A0&amp;[cur</w:t>
      </w:r>
      <w:r>
        <w:rPr>
          <w:rFonts w:ascii="Times New Roman" w:hAnsi="Times New Roman" w:cs="Times New Roman"/>
          <w:color w:val="000000"/>
          <w:sz w:val="18"/>
          <w:szCs w:val="18"/>
        </w:rPr>
        <w:t>，</w:t>
      </w:r>
      <w:r>
        <w:rPr>
          <w:rFonts w:ascii="Times New Roman" w:hAnsi="Times New Roman" w:cs="Times New Roman"/>
          <w:color w:val="000000"/>
          <w:sz w:val="18"/>
          <w:szCs w:val="18"/>
        </w:rPr>
        <w:t>cur])) in</w:t>
      </w:r>
    </w:p>
    <w:p w14:paraId="62C4F646" w14:textId="40535243"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hint="eastAsia"/>
          <w:color w:val="000000"/>
          <w:sz w:val="18"/>
          <w:szCs w:val="18"/>
        </w:rPr>
        <w:t>(</w:t>
      </w:r>
      <w:r>
        <w:rPr>
          <w:rFonts w:ascii="Times New Roman" w:hAnsi="Times New Roman" w:cs="Times New Roman"/>
          <w:color w:val="000000"/>
          <w:sz w:val="18"/>
          <w:szCs w:val="18"/>
        </w:rPr>
        <w:t>*</w:t>
      </w:r>
      <w:r>
        <w:rPr>
          <w:rFonts w:ascii="宋体" w:eastAsia="宋体" w:hAnsi="宋体" w:cs="Times New Roman"/>
          <w:color w:val="000000"/>
          <w:sz w:val="18"/>
          <w:szCs w:val="18"/>
        </w:rPr>
        <w:t>更改当前行乘以逆元，第</w:t>
      </w:r>
      <w:r>
        <w:rPr>
          <w:rFonts w:ascii="Times New Roman" w:hAnsi="Times New Roman" w:cs="Times New Roman"/>
          <w:color w:val="000000"/>
          <w:sz w:val="18"/>
          <w:szCs w:val="18"/>
        </w:rPr>
        <w:t>（</w:t>
      </w:r>
      <w:r>
        <w:rPr>
          <w:rFonts w:ascii="Times New Roman" w:hAnsi="Times New Roman" w:cs="Times New Roman"/>
          <w:color w:val="000000"/>
          <w:sz w:val="18"/>
          <w:szCs w:val="18"/>
        </w:rPr>
        <w:t>i</w:t>
      </w:r>
      <w:r>
        <w:rPr>
          <w:rFonts w:ascii="Times New Roman" w:hAnsi="Times New Roman" w:cs="Times New Roman"/>
          <w:color w:val="000000"/>
          <w:sz w:val="18"/>
          <w:szCs w:val="18"/>
        </w:rPr>
        <w:t>，</w:t>
      </w:r>
      <w:r>
        <w:rPr>
          <w:rFonts w:ascii="Times New Roman" w:hAnsi="Times New Roman" w:cs="Times New Roman"/>
          <w:color w:val="000000"/>
          <w:sz w:val="18"/>
          <w:szCs w:val="18"/>
        </w:rPr>
        <w:t>i</w:t>
      </w:r>
      <w:r>
        <w:rPr>
          <w:rFonts w:ascii="Times New Roman" w:hAnsi="Times New Roman" w:cs="Times New Roman"/>
          <w:color w:val="000000"/>
          <w:sz w:val="18"/>
          <w:szCs w:val="18"/>
        </w:rPr>
        <w:t>）</w:t>
      </w:r>
      <w:r>
        <w:rPr>
          <w:rFonts w:ascii="宋体" w:eastAsia="宋体" w:hAnsi="宋体" w:cs="Times New Roman"/>
          <w:color w:val="000000"/>
          <w:sz w:val="18"/>
          <w:szCs w:val="18"/>
        </w:rPr>
        <w:t>个元素直接就是1</w:t>
      </w:r>
      <w:r>
        <w:rPr>
          <w:rFonts w:ascii="Times New Roman" w:hAnsi="Times New Roman" w:cs="Times New Roman"/>
          <w:color w:val="000000"/>
          <w:sz w:val="18"/>
          <w:szCs w:val="18"/>
        </w:rPr>
        <w:t>*</w:t>
      </w:r>
      <w:r>
        <w:rPr>
          <w:rFonts w:ascii="Times New Roman" w:hAnsi="Times New Roman" w:cs="Times New Roman"/>
          <w:color w:val="000000"/>
          <w:sz w:val="18"/>
          <w:szCs w:val="18"/>
        </w:rPr>
        <w:t>）</w:t>
      </w:r>
    </w:p>
    <w:p w14:paraId="3928C0BC" w14:textId="77777777"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let A1 := P2 M* A0 in</w:t>
      </w:r>
    </w:p>
    <w:p w14:paraId="6B76B5F3" w14:textId="5787A44A"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hint="eastAsia"/>
          <w:color w:val="000000"/>
          <w:sz w:val="18"/>
          <w:szCs w:val="18"/>
        </w:rPr>
        <w:t>(</w:t>
      </w:r>
      <w:r>
        <w:rPr>
          <w:rFonts w:ascii="Times New Roman" w:hAnsi="Times New Roman" w:cs="Times New Roman"/>
          <w:color w:val="000000"/>
          <w:sz w:val="18"/>
          <w:szCs w:val="18"/>
        </w:rPr>
        <w:t>*</w:t>
      </w:r>
      <w:r>
        <w:rPr>
          <w:rFonts w:ascii="宋体" w:eastAsia="宋体" w:hAnsi="宋体" w:cs="Times New Roman"/>
          <w:color w:val="000000"/>
          <w:sz w:val="18"/>
          <w:szCs w:val="18"/>
        </w:rPr>
        <w:t>随后减去1*该列大于主元行数的其他元素的值，依次消元</w:t>
      </w:r>
      <w:r>
        <w:rPr>
          <w:rFonts w:ascii="Times New Roman" w:hAnsi="Times New Roman" w:cs="Times New Roman"/>
          <w:color w:val="000000"/>
          <w:sz w:val="18"/>
          <w:szCs w:val="18"/>
        </w:rPr>
        <w:t>*</w:t>
      </w:r>
      <w:r>
        <w:rPr>
          <w:rFonts w:ascii="Times New Roman" w:hAnsi="Times New Roman" w:cs="Times New Roman"/>
          <w:color w:val="000000"/>
          <w:sz w:val="18"/>
          <w:szCs w:val="18"/>
        </w:rPr>
        <w:t>）</w:t>
      </w:r>
    </w:p>
    <w:p w14:paraId="442F1A52" w14:textId="77777777"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 xml:space="preserve">let (P3, A2) := </w:t>
      </w:r>
      <w:r>
        <w:rPr>
          <w:rFonts w:ascii="Times New Roman" w:hAnsi="Times New Roman" w:cs="Times New Roman" w:hint="eastAsia"/>
          <w:color w:val="000000"/>
          <w:sz w:val="18"/>
          <w:szCs w:val="18"/>
        </w:rPr>
        <w:t>minus</w:t>
      </w:r>
      <w:r>
        <w:rPr>
          <w:rFonts w:ascii="Times New Roman" w:hAnsi="Times New Roman" w:cs="Times New Roman"/>
          <w:color w:val="000000"/>
          <w:sz w:val="18"/>
          <w:szCs w:val="18"/>
        </w:rPr>
        <w:t>_down A1 cur i’ in</w:t>
      </w:r>
    </w:p>
    <w:p w14:paraId="64C5863A" w14:textId="77777777" w:rsidR="007D5DB3" w:rsidRDefault="009F0C51" w:rsidP="00CC515A">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let (P4, A3) := row_echelon_form A2 i' in</w:t>
      </w:r>
    </w:p>
    <w:p w14:paraId="08BB425B" w14:textId="77777777" w:rsidR="007D5DB3" w:rsidRDefault="009F0C51">
      <w:pPr>
        <w:pBdr>
          <w:top w:val="single" w:sz="4" w:space="1" w:color="auto"/>
          <w:left w:val="single" w:sz="4" w:space="4" w:color="auto"/>
          <w:bottom w:val="single" w:sz="4" w:space="1" w:color="auto"/>
          <w:right w:val="single" w:sz="4" w:space="4" w:color="auto"/>
        </w:pBdr>
        <w:ind w:firstLineChars="361" w:firstLine="650"/>
        <w:rPr>
          <w:rFonts w:ascii="Times New Roman" w:hAnsi="Times New Roman" w:cs="Times New Roman"/>
          <w:color w:val="000000"/>
          <w:sz w:val="18"/>
          <w:szCs w:val="18"/>
        </w:rPr>
      </w:pPr>
      <w:r>
        <w:rPr>
          <w:rFonts w:ascii="Times New Roman" w:hAnsi="Times New Roman" w:cs="Times New Roman"/>
          <w:color w:val="000000"/>
          <w:sz w:val="18"/>
          <w:szCs w:val="18"/>
        </w:rPr>
        <w:t>(P4 M* P3 M* P2 M* P1, A3)</w:t>
      </w:r>
    </w:p>
    <w:p w14:paraId="3C416B1D" w14:textId="2348C7C3" w:rsidR="00BA7DB5" w:rsidRPr="00F96086" w:rsidRDefault="009F0C51" w:rsidP="00F96086">
      <w:pPr>
        <w:pBdr>
          <w:top w:val="single" w:sz="4" w:space="1" w:color="auto"/>
          <w:left w:val="single" w:sz="4" w:space="4" w:color="auto"/>
          <w:bottom w:val="single" w:sz="4" w:space="1" w:color="auto"/>
          <w:right w:val="single" w:sz="4" w:space="4" w:color="auto"/>
        </w:pBdr>
        <w:ind w:firstLineChars="200" w:firstLine="360"/>
        <w:rPr>
          <w:rFonts w:ascii="Times New Roman" w:hAnsi="Times New Roman" w:cs="Times New Roman"/>
          <w:color w:val="000000"/>
          <w:sz w:val="18"/>
          <w:szCs w:val="18"/>
        </w:rPr>
      </w:pPr>
      <w:r>
        <w:rPr>
          <w:rFonts w:ascii="Times New Roman" w:hAnsi="Times New Roman" w:cs="Times New Roman"/>
          <w:color w:val="000000"/>
          <w:sz w:val="18"/>
          <w:szCs w:val="18"/>
        </w:rPr>
        <w:t>e</w:t>
      </w:r>
      <w:r>
        <w:rPr>
          <w:rFonts w:ascii="Times New Roman" w:hAnsi="Times New Roman" w:cs="Times New Roman" w:hint="eastAsia"/>
          <w:color w:val="000000"/>
          <w:sz w:val="18"/>
          <w:szCs w:val="18"/>
        </w:rPr>
        <w:t>nd</w:t>
      </w:r>
      <w:r>
        <w:rPr>
          <w:rFonts w:ascii="Times New Roman" w:hAnsi="Times New Roman" w:cs="Times New Roman"/>
          <w:color w:val="000000"/>
          <w:sz w:val="18"/>
          <w:szCs w:val="18"/>
        </w:rPr>
        <w:t>.</w:t>
      </w:r>
      <w:bookmarkEnd w:id="36"/>
    </w:p>
    <w:p w14:paraId="4FD2A976" w14:textId="75A1248A" w:rsidR="00BA7DB5" w:rsidRPr="00BA7DB5" w:rsidRDefault="00BA7DB5" w:rsidP="0001314E">
      <w:pPr>
        <w:pStyle w:val="a3"/>
        <w:numPr>
          <w:ilvl w:val="1"/>
          <w:numId w:val="8"/>
        </w:numPr>
        <w:rPr>
          <w:rFonts w:ascii="黑体" w:eastAsia="黑体" w:hAnsi="黑体"/>
          <w:sz w:val="18"/>
          <w:szCs w:val="18"/>
        </w:rPr>
      </w:pPr>
      <w:r w:rsidRPr="00CB2C47">
        <w:rPr>
          <w:rFonts w:ascii="黑体" w:eastAsia="黑体" w:hAnsi="黑体" w:hint="eastAsia"/>
          <w:sz w:val="18"/>
          <w:szCs w:val="18"/>
        </w:rPr>
        <w:t>求逆函数形式化</w:t>
      </w:r>
    </w:p>
    <w:p w14:paraId="79943A49" w14:textId="7088F3F6" w:rsidR="00F96086" w:rsidRDefault="00F96086" w:rsidP="00F96086">
      <w:pPr>
        <w:ind w:firstLineChars="200" w:firstLine="360"/>
        <w:rPr>
          <w:rFonts w:ascii="宋体" w:hAnsi="宋体"/>
          <w:b/>
          <w:bCs/>
          <w:color w:val="000000"/>
          <w:sz w:val="18"/>
          <w:szCs w:val="18"/>
        </w:rPr>
      </w:pPr>
      <w:bookmarkStart w:id="38" w:name="_Hlk98234449"/>
      <w:r>
        <w:rPr>
          <w:rFonts w:ascii="宋体" w:eastAsia="宋体" w:hAnsi="宋体" w:hint="eastAsia"/>
          <w:iCs/>
          <w:color w:val="000000"/>
          <w:sz w:val="18"/>
          <w:szCs w:val="18"/>
        </w:rPr>
        <w:t>对于任何一个可逆矩阵</w:t>
      </w:r>
      <w:r>
        <w:rPr>
          <w:rFonts w:ascii="Times New Roman" w:eastAsia="宋体" w:hAnsi="Times New Roman" w:cs="Times New Roman"/>
          <w:iCs/>
          <w:color w:val="000000"/>
          <w:sz w:val="18"/>
          <w:szCs w:val="18"/>
        </w:rPr>
        <w:t>A</w:t>
      </w:r>
      <w:r>
        <w:rPr>
          <w:rFonts w:ascii="宋体" w:eastAsia="宋体" w:hAnsi="宋体" w:hint="eastAsia"/>
          <w:iCs/>
          <w:color w:val="000000"/>
          <w:sz w:val="18"/>
          <w:szCs w:val="18"/>
        </w:rPr>
        <w:t>，都可以作若干次初等含变换将其化为单位矩阵E，即存在初等矩阵</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1</m:t>
            </m:r>
          </m:sub>
          <m:sup>
            <m:r>
              <w:rPr>
                <w:rFonts w:ascii="Cambria Math" w:eastAsia="Cambria Math" w:hAnsi="Cambria Math"/>
                <w:color w:val="000000"/>
                <w:sz w:val="18"/>
                <w:szCs w:val="18"/>
              </w:rPr>
              <m:t> </m:t>
            </m:r>
          </m:sup>
        </m:sSubSup>
      </m:oMath>
      <w:r>
        <w:rPr>
          <w:rFonts w:ascii="宋体" w:eastAsia="宋体" w:hAnsi="宋体" w:hint="eastAsia"/>
          <w:iCs/>
          <w:color w:val="000000"/>
          <w:sz w:val="18"/>
          <w:szCs w:val="18"/>
        </w:rPr>
        <w:t>，</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2</m:t>
            </m:r>
          </m:sub>
          <m:sup>
            <m:r>
              <w:rPr>
                <w:rFonts w:ascii="Cambria Math" w:eastAsia="Cambria Math" w:hAnsi="Cambria Math"/>
                <w:color w:val="000000"/>
                <w:sz w:val="18"/>
                <w:szCs w:val="18"/>
              </w:rPr>
              <m:t> </m:t>
            </m:r>
          </m:sup>
        </m:sSubSup>
      </m:oMath>
      <w:r>
        <w:rPr>
          <w:rFonts w:ascii="宋体" w:eastAsia="宋体" w:hAnsi="宋体" w:hint="eastAsia"/>
          <w:iCs/>
          <w:color w:val="000000"/>
          <w:sz w:val="18"/>
          <w:szCs w:val="18"/>
        </w:rPr>
        <w:t>，</w:t>
      </w:r>
      <w:r>
        <w:rPr>
          <w:rFonts w:ascii="宋体" w:eastAsia="宋体" w:hAnsi="宋体"/>
          <w:iCs/>
          <w:color w:val="000000"/>
          <w:sz w:val="18"/>
          <w:szCs w:val="18"/>
        </w:rPr>
        <w:t>…</w:t>
      </w:r>
      <w:r>
        <w:rPr>
          <w:rFonts w:ascii="宋体" w:eastAsia="宋体" w:hAnsi="宋体" w:hint="eastAsia"/>
          <w:iCs/>
          <w:color w:val="000000"/>
          <w:sz w:val="18"/>
          <w:szCs w:val="18"/>
        </w:rPr>
        <w:t>，</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hAnsi="Cambria Math" w:hint="eastAsia"/>
                <w:color w:val="000000"/>
                <w:sz w:val="18"/>
                <w:szCs w:val="18"/>
              </w:rPr>
              <m:t>k</m:t>
            </m:r>
          </m:sub>
          <m:sup>
            <m:r>
              <w:rPr>
                <w:rFonts w:ascii="Cambria Math" w:eastAsia="Cambria Math" w:hAnsi="Cambria Math"/>
                <w:color w:val="000000"/>
                <w:sz w:val="18"/>
                <w:szCs w:val="18"/>
              </w:rPr>
              <m:t> </m:t>
            </m:r>
          </m:sup>
        </m:sSubSup>
      </m:oMath>
      <w:r>
        <w:rPr>
          <w:rFonts w:ascii="宋体" w:eastAsia="宋体" w:hAnsi="宋体" w:hint="eastAsia"/>
          <w:iCs/>
          <w:color w:val="000000"/>
          <w:sz w:val="18"/>
          <w:szCs w:val="18"/>
        </w:rPr>
        <w:t>，使得</w:t>
      </w:r>
    </w:p>
    <w:p w14:paraId="468D0E09" w14:textId="168322DE" w:rsidR="00F96086" w:rsidRPr="00CB68E1" w:rsidRDefault="002D5756" w:rsidP="00CB68E1">
      <w:pPr>
        <w:ind w:firstLineChars="200" w:firstLine="360"/>
        <w:rPr>
          <w:rFonts w:ascii="宋体" w:hAnsi="宋体"/>
          <w:b/>
          <w:bCs/>
          <w:color w:val="000000"/>
          <w:sz w:val="18"/>
          <w:szCs w:val="18"/>
        </w:rPr>
      </w:pP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k</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 ……</m:t>
        </m:r>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3</m:t>
            </m:r>
          </m:sub>
          <m:sup>
            <m:r>
              <w:rPr>
                <w:rFonts w:ascii="Cambria Math" w:eastAsia="Cambria Math" w:hAnsi="Cambria Math"/>
                <w:color w:val="000000"/>
                <w:sz w:val="18"/>
                <w:szCs w:val="18"/>
              </w:rPr>
              <m:t> </m:t>
            </m:r>
          </m:sup>
        </m:sSub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2</m:t>
            </m:r>
          </m:sub>
          <m:sup>
            <m:r>
              <w:rPr>
                <w:rFonts w:ascii="Cambria Math" w:eastAsia="Cambria Math" w:hAnsi="Cambria Math"/>
                <w:color w:val="000000"/>
                <w:sz w:val="18"/>
                <w:szCs w:val="18"/>
              </w:rPr>
              <m:t> </m:t>
            </m:r>
          </m:sup>
        </m:sSub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1</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A=E</m:t>
        </m:r>
      </m:oMath>
      <w:r w:rsidR="00F96086">
        <w:rPr>
          <w:rFonts w:ascii="CMBX10" w:hAnsi="CMBX10"/>
          <w:b/>
          <w:bCs/>
          <w:color w:val="000000"/>
          <w:sz w:val="18"/>
          <w:szCs w:val="18"/>
        </w:rPr>
        <w:tab/>
      </w:r>
      <w:r w:rsidR="00F96086">
        <w:rPr>
          <w:rFonts w:ascii="CMBX10" w:hAnsi="CMBX10"/>
          <w:b/>
          <w:bCs/>
          <w:color w:val="000000"/>
          <w:sz w:val="18"/>
          <w:szCs w:val="18"/>
        </w:rPr>
        <w:tab/>
      </w:r>
      <w:r w:rsidR="00F96086">
        <w:rPr>
          <w:rFonts w:ascii="CMBX10" w:hAnsi="CMBX10"/>
          <w:b/>
          <w:bCs/>
          <w:color w:val="000000"/>
          <w:sz w:val="18"/>
          <w:szCs w:val="18"/>
        </w:rPr>
        <w:tab/>
      </w:r>
      <w:r w:rsidR="009B0BE0">
        <w:rPr>
          <w:rFonts w:ascii="CMBX10" w:hAnsi="CMBX10"/>
          <w:b/>
          <w:bCs/>
          <w:color w:val="000000"/>
          <w:sz w:val="18"/>
          <w:szCs w:val="18"/>
        </w:rPr>
        <w:tab/>
        <w:t xml:space="preserve"> </w:t>
      </w:r>
      <w:r w:rsidR="00F96086">
        <w:rPr>
          <w:rFonts w:ascii="CMBX10" w:hAnsi="CMBX10"/>
          <w:b/>
          <w:bCs/>
          <w:color w:val="000000"/>
          <w:sz w:val="18"/>
          <w:szCs w:val="18"/>
        </w:rPr>
        <w:t>3</w:t>
      </w:r>
    </w:p>
    <w:p w14:paraId="2C605181" w14:textId="2CF367D8" w:rsidR="00F96086" w:rsidRPr="00F33D3A" w:rsidRDefault="00F96086" w:rsidP="007D7930">
      <w:pPr>
        <w:widowControl/>
        <w:ind w:firstLineChars="200" w:firstLine="360"/>
        <w:jc w:val="left"/>
        <w:rPr>
          <w:rFonts w:ascii="宋体" w:eastAsia="宋体" w:hAnsi="宋体"/>
          <w:iCs/>
          <w:color w:val="000000"/>
          <w:sz w:val="18"/>
          <w:szCs w:val="18"/>
        </w:rPr>
      </w:pPr>
      <w:r>
        <w:rPr>
          <w:rFonts w:ascii="宋体" w:eastAsia="宋体" w:hAnsi="宋体" w:hint="eastAsia"/>
          <w:iCs/>
          <w:color w:val="000000"/>
          <w:sz w:val="18"/>
          <w:szCs w:val="18"/>
        </w:rPr>
        <w:t>同理，单位化函数</w:t>
      </w:r>
      <w:r w:rsidRPr="00F33D3A">
        <w:rPr>
          <w:rFonts w:ascii="Times New Roman" w:hAnsi="Times New Roman" w:cs="Times New Roman"/>
          <w:color w:val="000000"/>
          <w:sz w:val="18"/>
          <w:szCs w:val="18"/>
        </w:rPr>
        <w:t>fst_to_I</w:t>
      </w:r>
      <w:r>
        <w:rPr>
          <w:rFonts w:ascii="宋体" w:eastAsia="宋体" w:hAnsi="宋体" w:hint="eastAsia"/>
          <w:iCs/>
          <w:color w:val="000000"/>
          <w:sz w:val="18"/>
          <w:szCs w:val="18"/>
        </w:rPr>
        <w:t>，输入参数为</w:t>
      </w:r>
      <w:r w:rsidRPr="003B36E7">
        <w:rPr>
          <w:rFonts w:ascii="Times New Roman" w:hAnsi="Times New Roman" w:cs="Times New Roman" w:hint="eastAsia"/>
          <w:color w:val="000000"/>
          <w:sz w:val="18"/>
          <w:szCs w:val="18"/>
        </w:rPr>
        <w:t>n*n</w:t>
      </w:r>
      <w:r>
        <w:rPr>
          <w:rFonts w:ascii="宋体" w:eastAsia="宋体" w:hAnsi="宋体" w:hint="eastAsia"/>
          <w:iCs/>
          <w:color w:val="000000"/>
          <w:sz w:val="18"/>
          <w:szCs w:val="18"/>
        </w:rPr>
        <w:t>大小的行阶梯方阵M</w:t>
      </w:r>
      <w:r>
        <w:rPr>
          <w:rFonts w:ascii="宋体" w:eastAsia="宋体" w:hAnsi="宋体"/>
          <w:iCs/>
          <w:color w:val="000000"/>
          <w:sz w:val="18"/>
          <w:szCs w:val="18"/>
        </w:rPr>
        <w:t>A</w:t>
      </w:r>
      <w:r>
        <w:rPr>
          <w:rFonts w:ascii="宋体" w:eastAsia="宋体" w:hAnsi="宋体" w:hint="eastAsia"/>
          <w:iCs/>
          <w:color w:val="000000"/>
          <w:sz w:val="18"/>
          <w:szCs w:val="18"/>
        </w:rPr>
        <w:t>和负责控制列的参数</w:t>
      </w:r>
      <w:r w:rsidRPr="003B36E7">
        <w:rPr>
          <w:rFonts w:ascii="Times New Roman" w:hAnsi="Times New Roman" w:cs="Times New Roman" w:hint="eastAsia"/>
          <w:color w:val="000000"/>
          <w:sz w:val="18"/>
          <w:szCs w:val="18"/>
        </w:rPr>
        <w:t>i</w:t>
      </w:r>
      <w:r>
        <w:rPr>
          <w:rFonts w:ascii="宋体" w:eastAsia="宋体" w:hAnsi="宋体" w:hint="eastAsia"/>
          <w:iCs/>
          <w:color w:val="000000"/>
          <w:sz w:val="18"/>
          <w:szCs w:val="18"/>
        </w:rPr>
        <w:t>。函数正向求解所需的初等变换后的结果矩阵</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A</m:t>
            </m:r>
          </m:e>
          <m:sub>
            <m:r>
              <w:rPr>
                <w:rFonts w:ascii="Cambria Math" w:eastAsia="Cambria Math" w:hAnsi="Cambria Math"/>
                <w:color w:val="000000"/>
                <w:sz w:val="18"/>
                <w:szCs w:val="18"/>
              </w:rPr>
              <m:t>i</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(1≤i≤k)</m:t>
        </m:r>
      </m:oMath>
      <w:r>
        <w:rPr>
          <w:rFonts w:ascii="宋体" w:eastAsia="宋体" w:hAnsi="宋体" w:hint="eastAsia"/>
          <w:iCs/>
          <w:color w:val="000000"/>
          <w:sz w:val="18"/>
          <w:szCs w:val="18"/>
        </w:rPr>
        <w:t>，逆序存储相应初等变换矩阵</w:t>
      </w:r>
      <m:oMath>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i</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(1≤i≤</m:t>
        </m:r>
        <m:r>
          <w:rPr>
            <w:rFonts w:ascii="Cambria Math" w:eastAsia="Cambria Math" w:hAnsi="Cambria Math"/>
            <w:color w:val="000000"/>
            <w:sz w:val="18"/>
            <w:szCs w:val="18"/>
          </w:rPr>
          <w:lastRenderedPageBreak/>
          <m:t>k)</m:t>
        </m:r>
      </m:oMath>
      <w:r>
        <w:rPr>
          <w:rFonts w:ascii="宋体" w:eastAsia="宋体" w:hAnsi="宋体" w:hint="eastAsia"/>
          <w:iCs/>
          <w:color w:val="000000"/>
          <w:sz w:val="18"/>
          <w:szCs w:val="18"/>
        </w:rPr>
        <w:t>，作为求逆的条件</w:t>
      </w:r>
      <m:oMath>
        <m:sSup>
          <m:sSupPr>
            <m:ctrlPr>
              <w:rPr>
                <w:rFonts w:ascii="Cambria Math" w:eastAsia="Cambria Math" w:hAnsi="Cambria Math"/>
                <w:i/>
                <w:iCs/>
                <w:color w:val="000000"/>
                <w:sz w:val="18"/>
                <w:szCs w:val="18"/>
              </w:rPr>
            </m:ctrlPr>
          </m:sSupPr>
          <m:e>
            <m:r>
              <w:rPr>
                <w:rFonts w:ascii="Cambria Math" w:eastAsia="Cambria Math" w:hAnsi="Cambria Math"/>
                <w:color w:val="000000"/>
                <w:sz w:val="18"/>
                <w:szCs w:val="18"/>
              </w:rPr>
              <m:t>A</m:t>
            </m:r>
          </m:e>
          <m:sup>
            <m:r>
              <w:rPr>
                <w:rFonts w:ascii="Cambria Math" w:eastAsia="Cambria Math" w:hAnsi="Cambria Math"/>
                <w:color w:val="000000"/>
                <w:sz w:val="18"/>
                <w:szCs w:val="18"/>
              </w:rPr>
              <m:t>-1</m:t>
            </m:r>
          </m:sup>
        </m:sSup>
        <m:r>
          <w:rPr>
            <w:rFonts w:ascii="Cambria Math" w:eastAsia="Cambria Math" w:hAnsi="Cambria Math"/>
            <w:color w:val="000000"/>
            <w:sz w:val="18"/>
            <w:szCs w:val="18"/>
          </w:rPr>
          <m:t>=E</m:t>
        </m:r>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k</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 ……</m:t>
        </m:r>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3</m:t>
            </m:r>
          </m:sub>
          <m:sup>
            <m:r>
              <w:rPr>
                <w:rFonts w:ascii="Cambria Math" w:eastAsia="Cambria Math" w:hAnsi="Cambria Math"/>
                <w:color w:val="000000"/>
                <w:sz w:val="18"/>
                <w:szCs w:val="18"/>
              </w:rPr>
              <m:t> </m:t>
            </m:r>
          </m:sup>
        </m:sSub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2</m:t>
            </m:r>
          </m:sub>
          <m:sup>
            <m:r>
              <w:rPr>
                <w:rFonts w:ascii="Cambria Math" w:eastAsia="Cambria Math" w:hAnsi="Cambria Math"/>
                <w:color w:val="000000"/>
                <w:sz w:val="18"/>
                <w:szCs w:val="18"/>
              </w:rPr>
              <m:t> </m:t>
            </m:r>
          </m:sup>
        </m:sSub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1</m:t>
            </m:r>
          </m:sub>
          <m:sup>
            <m:r>
              <w:rPr>
                <w:rFonts w:ascii="Cambria Math" w:eastAsia="Cambria Math" w:hAnsi="Cambria Math"/>
                <w:color w:val="000000"/>
                <w:sz w:val="18"/>
                <w:szCs w:val="18"/>
              </w:rPr>
              <m:t> </m:t>
            </m:r>
          </m:sup>
        </m:sSubSup>
      </m:oMath>
      <w:r>
        <w:rPr>
          <w:rFonts w:ascii="宋体" w:eastAsia="宋体" w:hAnsi="宋体" w:hint="eastAsia"/>
          <w:iCs/>
          <w:color w:val="000000"/>
          <w:sz w:val="18"/>
          <w:szCs w:val="18"/>
        </w:rPr>
        <w:t>。最终返回一个含有两个</w:t>
      </w:r>
      <w:r w:rsidRPr="003B36E7">
        <w:rPr>
          <w:rFonts w:ascii="Times New Roman" w:hAnsi="Times New Roman" w:cs="Times New Roman" w:hint="eastAsia"/>
          <w:color w:val="000000"/>
          <w:sz w:val="18"/>
          <w:szCs w:val="18"/>
        </w:rPr>
        <w:t>n*n</w:t>
      </w:r>
      <w:r>
        <w:rPr>
          <w:rFonts w:ascii="宋体" w:eastAsia="宋体" w:hAnsi="宋体" w:hint="eastAsia"/>
          <w:iCs/>
          <w:color w:val="000000"/>
          <w:sz w:val="18"/>
          <w:szCs w:val="18"/>
        </w:rPr>
        <w:t>大小的方阵的对偶，第一个方阵存储变换矩阵，第二个方阵存储结果（即单位矩阵）。</w:t>
      </w:r>
    </w:p>
    <w:bookmarkEnd w:id="38"/>
    <w:p w14:paraId="45636C66" w14:textId="6D078A1E" w:rsidR="006E4DAC" w:rsidRDefault="00797214" w:rsidP="00DB337C">
      <w:pPr>
        <w:jc w:val="center"/>
        <w:rPr>
          <w:rFonts w:ascii="TimesNewRomanPSMT" w:hAnsi="TimesNewRomanPSMT" w:hint="eastAsia"/>
          <w:color w:val="000000"/>
          <w:sz w:val="18"/>
          <w:szCs w:val="18"/>
        </w:rPr>
      </w:pPr>
      <w:r>
        <w:rPr>
          <w:noProof/>
        </w:rPr>
        <w:drawing>
          <wp:inline distT="0" distB="0" distL="0" distR="0" wp14:anchorId="554A9D5A" wp14:editId="5C609F79">
            <wp:extent cx="2501900" cy="949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949960"/>
                    </a:xfrm>
                    <a:prstGeom prst="rect">
                      <a:avLst/>
                    </a:prstGeom>
                  </pic:spPr>
                </pic:pic>
              </a:graphicData>
            </a:graphic>
          </wp:inline>
        </w:drawing>
      </w:r>
    </w:p>
    <w:p w14:paraId="1D7BAEE4" w14:textId="72F8AFFD" w:rsidR="007D5DB3" w:rsidRDefault="009F0C51">
      <w:pPr>
        <w:pStyle w:val="a5"/>
        <w:spacing w:after="0"/>
        <w:jc w:val="center"/>
        <w:rPr>
          <w:rFonts w:asciiTheme="minorHAnsi" w:eastAsiaTheme="minorEastAsia" w:hAnsiTheme="minorHAnsi" w:cstheme="minorBidi"/>
          <w:szCs w:val="22"/>
        </w:rPr>
      </w:pPr>
      <w:r>
        <w:rPr>
          <w:rFonts w:ascii="宋体" w:hAnsi="宋体" w:hint="eastAsia"/>
          <w:sz w:val="15"/>
          <w:szCs w:val="15"/>
        </w:rPr>
        <w:t>图</w:t>
      </w:r>
      <w:r w:rsidR="008965A2">
        <w:rPr>
          <w:rFonts w:ascii="宋体" w:hAnsi="宋体" w:hint="eastAsia"/>
          <w:sz w:val="15"/>
          <w:szCs w:val="15"/>
        </w:rPr>
        <w:t>4</w:t>
      </w:r>
      <w:r w:rsidR="008965A2">
        <w:rPr>
          <w:rFonts w:ascii="宋体" w:hAnsi="宋体"/>
          <w:sz w:val="15"/>
          <w:szCs w:val="15"/>
        </w:rPr>
        <w:t>.</w:t>
      </w:r>
      <w:r>
        <w:rPr>
          <w:rFonts w:ascii="宋体" w:hAnsi="宋体"/>
          <w:sz w:val="15"/>
          <w:szCs w:val="15"/>
        </w:rPr>
        <w:t>2</w:t>
      </w:r>
      <w:r>
        <w:rPr>
          <w:rFonts w:ascii="宋体" w:hAnsi="宋体" w:hint="eastAsia"/>
          <w:sz w:val="15"/>
          <w:szCs w:val="15"/>
        </w:rPr>
        <w:t xml:space="preserve">  </w:t>
      </w:r>
      <w:r w:rsidR="00F5124F">
        <w:rPr>
          <w:rFonts w:ascii="宋体" w:hAnsi="宋体" w:hint="eastAsia"/>
          <w:sz w:val="15"/>
          <w:szCs w:val="15"/>
        </w:rPr>
        <w:t>fst</w:t>
      </w:r>
      <w:r w:rsidR="00F5124F">
        <w:rPr>
          <w:rFonts w:ascii="宋体" w:hAnsi="宋体"/>
          <w:sz w:val="15"/>
          <w:szCs w:val="15"/>
        </w:rPr>
        <w:t>_to_I</w:t>
      </w:r>
      <w:r>
        <w:rPr>
          <w:rFonts w:ascii="宋体" w:hAnsi="宋体" w:cstheme="minorBidi" w:hint="eastAsia"/>
          <w:color w:val="000000"/>
          <w:sz w:val="18"/>
          <w:szCs w:val="18"/>
        </w:rPr>
        <w:t>函数示意图</w:t>
      </w:r>
    </w:p>
    <w:p w14:paraId="2CF12757" w14:textId="4969877E" w:rsidR="007D5DB3" w:rsidRDefault="009F0C51">
      <w:pPr>
        <w:pStyle w:val="a5"/>
        <w:spacing w:after="0"/>
        <w:jc w:val="center"/>
        <w:rPr>
          <w:rFonts w:ascii="TimesNewRomanPSMT" w:hAnsi="TimesNewRomanPSMT" w:hint="eastAsia"/>
          <w:color w:val="000000"/>
          <w:sz w:val="18"/>
          <w:szCs w:val="18"/>
        </w:rPr>
      </w:pPr>
      <w:r>
        <w:rPr>
          <w:rFonts w:ascii="宋体" w:hAnsi="宋体" w:hint="eastAsia"/>
          <w:sz w:val="18"/>
          <w:szCs w:val="18"/>
        </w:rPr>
        <w:t>Fig.</w:t>
      </w:r>
      <w:r w:rsidR="008965A2">
        <w:rPr>
          <w:rFonts w:ascii="宋体" w:hAnsi="宋体"/>
          <w:sz w:val="18"/>
          <w:szCs w:val="18"/>
        </w:rPr>
        <w:t>4.</w:t>
      </w:r>
      <w:r>
        <w:rPr>
          <w:rFonts w:ascii="宋体" w:hAnsi="宋体"/>
          <w:sz w:val="18"/>
          <w:szCs w:val="18"/>
        </w:rPr>
        <w:t>2</w:t>
      </w:r>
      <w:r>
        <w:rPr>
          <w:rFonts w:ascii="宋体" w:hAnsi="宋体" w:hint="eastAsia"/>
          <w:sz w:val="18"/>
          <w:szCs w:val="18"/>
        </w:rPr>
        <w:t xml:space="preserve"> </w:t>
      </w:r>
      <w:r w:rsidR="00E120D9">
        <w:rPr>
          <w:sz w:val="15"/>
          <w:szCs w:val="15"/>
        </w:rPr>
        <w:t>D</w:t>
      </w:r>
      <w:r>
        <w:rPr>
          <w:sz w:val="15"/>
          <w:szCs w:val="15"/>
        </w:rPr>
        <w:t>iagram of</w:t>
      </w:r>
      <w:r w:rsidR="001A66AD">
        <w:rPr>
          <w:sz w:val="15"/>
          <w:szCs w:val="15"/>
        </w:rPr>
        <w:t xml:space="preserve"> </w:t>
      </w:r>
      <w:r w:rsidR="001A66AD">
        <w:rPr>
          <w:rFonts w:hint="eastAsia"/>
          <w:sz w:val="15"/>
          <w:szCs w:val="15"/>
        </w:rPr>
        <w:t>f</w:t>
      </w:r>
      <w:r w:rsidR="001A66AD">
        <w:rPr>
          <w:sz w:val="15"/>
          <w:szCs w:val="15"/>
        </w:rPr>
        <w:t>unction</w:t>
      </w:r>
      <w:r>
        <w:rPr>
          <w:sz w:val="15"/>
          <w:szCs w:val="15"/>
        </w:rPr>
        <w:t xml:space="preserve"> </w:t>
      </w:r>
      <w:r w:rsidR="00F5124F" w:rsidRPr="00F5124F">
        <w:rPr>
          <w:rFonts w:hint="eastAsia"/>
          <w:sz w:val="15"/>
          <w:szCs w:val="15"/>
        </w:rPr>
        <w:t>fst</w:t>
      </w:r>
      <w:r w:rsidR="00F5124F" w:rsidRPr="00F5124F">
        <w:rPr>
          <w:sz w:val="15"/>
          <w:szCs w:val="15"/>
        </w:rPr>
        <w:t>_to_I</w:t>
      </w:r>
    </w:p>
    <w:p w14:paraId="3A7EFC2A" w14:textId="297B718D" w:rsidR="007D5DB3" w:rsidRPr="002D2B42" w:rsidRDefault="007D7930" w:rsidP="002D2B42">
      <w:pPr>
        <w:ind w:firstLineChars="200" w:firstLine="360"/>
        <w:rPr>
          <w:rFonts w:ascii="宋体" w:eastAsia="宋体" w:hAnsi="宋体"/>
          <w:color w:val="000000"/>
          <w:sz w:val="18"/>
          <w:szCs w:val="18"/>
        </w:rPr>
      </w:pPr>
      <w:bookmarkStart w:id="39" w:name="_Hlk98234493"/>
      <w:r w:rsidRPr="007D7930">
        <w:rPr>
          <w:rFonts w:ascii="宋体" w:eastAsia="宋体" w:hAnsi="宋体" w:hint="eastAsia"/>
          <w:iCs/>
          <w:color w:val="000000"/>
          <w:sz w:val="18"/>
          <w:szCs w:val="18"/>
        </w:rPr>
        <w:t>设计</w:t>
      </w:r>
      <w:r>
        <w:rPr>
          <w:rFonts w:ascii="TimesNewRomanPSMT" w:hAnsi="TimesNewRomanPSMT"/>
          <w:color w:val="000000"/>
          <w:sz w:val="18"/>
          <w:szCs w:val="18"/>
        </w:rPr>
        <w:t>Inversion</w:t>
      </w:r>
      <w:r>
        <w:rPr>
          <w:rFonts w:ascii="TimesNewRomanPSMT" w:hAnsi="TimesNewRomanPSMT" w:hint="eastAsia"/>
          <w:color w:val="000000"/>
          <w:sz w:val="18"/>
          <w:szCs w:val="18"/>
        </w:rPr>
        <w:t>，</w:t>
      </w:r>
      <w:r>
        <w:rPr>
          <w:rFonts w:ascii="宋体" w:eastAsia="宋体" w:hAnsi="宋体" w:hint="eastAsia"/>
          <w:iCs/>
          <w:color w:val="000000"/>
          <w:sz w:val="18"/>
          <w:szCs w:val="18"/>
        </w:rPr>
        <w:t>输入参数为</w:t>
      </w:r>
      <w:r w:rsidRPr="003B36E7">
        <w:rPr>
          <w:rFonts w:ascii="Times New Roman" w:hAnsi="Times New Roman" w:cs="Times New Roman" w:hint="eastAsia"/>
          <w:color w:val="000000"/>
          <w:sz w:val="18"/>
          <w:szCs w:val="18"/>
        </w:rPr>
        <w:t>n*n</w:t>
      </w:r>
      <w:r>
        <w:rPr>
          <w:rFonts w:ascii="宋体" w:eastAsia="宋体" w:hAnsi="宋体" w:hint="eastAsia"/>
          <w:iCs/>
          <w:color w:val="000000"/>
          <w:sz w:val="18"/>
          <w:szCs w:val="18"/>
        </w:rPr>
        <w:t>大小的行阶梯方阵。作用是</w:t>
      </w:r>
      <w:r w:rsidR="009F0C51">
        <w:rPr>
          <w:rFonts w:ascii="宋体" w:eastAsia="宋体" w:hAnsi="宋体" w:hint="eastAsia"/>
          <w:iCs/>
          <w:color w:val="000000"/>
          <w:sz w:val="18"/>
          <w:szCs w:val="18"/>
        </w:rPr>
        <w:t>合并</w:t>
      </w:r>
      <w:r>
        <w:rPr>
          <w:rFonts w:ascii="宋体" w:eastAsia="宋体" w:hAnsi="宋体" w:hint="eastAsia"/>
          <w:iCs/>
          <w:color w:val="000000"/>
          <w:sz w:val="18"/>
          <w:szCs w:val="18"/>
        </w:rPr>
        <w:t>上述两个函数</w:t>
      </w:r>
      <w:r w:rsidR="009F0C51">
        <w:rPr>
          <w:rFonts w:ascii="宋体" w:eastAsia="宋体" w:hAnsi="宋体" w:hint="eastAsia"/>
          <w:iCs/>
          <w:color w:val="000000"/>
          <w:sz w:val="18"/>
          <w:szCs w:val="18"/>
        </w:rPr>
        <w:t>，取出</w:t>
      </w:r>
      <w:r w:rsidR="009F0C51">
        <w:rPr>
          <w:rFonts w:ascii="Times New Roman" w:hAnsi="Times New Roman" w:cs="Times New Roman"/>
          <w:color w:val="000000"/>
          <w:sz w:val="18"/>
          <w:szCs w:val="18"/>
        </w:rPr>
        <w:t>row_echelon_form</w:t>
      </w:r>
      <w:r w:rsidR="009F0C51">
        <w:rPr>
          <w:rFonts w:ascii="宋体" w:eastAsia="宋体" w:hAnsi="宋体" w:hint="eastAsia"/>
          <w:iCs/>
          <w:color w:val="000000"/>
          <w:sz w:val="18"/>
          <w:szCs w:val="18"/>
        </w:rPr>
        <w:t>对偶的第一个元素，即</w:t>
      </w:r>
      <m:oMath>
        <m:r>
          <w:rPr>
            <w:rFonts w:ascii="Cambria Math" w:hAnsi="Cambria Math"/>
            <w:color w:val="000000"/>
            <w:sz w:val="18"/>
            <w:szCs w:val="18"/>
          </w:rPr>
          <m:t xml:space="preserve">P= </m:t>
        </m:r>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k</m:t>
            </m:r>
          </m:sub>
          <m:sup>
            <m:r>
              <w:rPr>
                <w:rFonts w:ascii="Cambria Math" w:eastAsia="Cambria Math" w:hAnsi="Cambria Math"/>
                <w:color w:val="000000"/>
                <w:sz w:val="18"/>
                <w:szCs w:val="18"/>
              </w:rPr>
              <m:t> </m:t>
            </m:r>
          </m:sup>
        </m:sSubSup>
        <m:r>
          <w:rPr>
            <w:rFonts w:ascii="Cambria Math" w:eastAsia="Cambria Math" w:hAnsi="Cambria Math"/>
            <w:color w:val="000000"/>
            <w:sz w:val="18"/>
            <w:szCs w:val="18"/>
          </w:rPr>
          <m:t> ……</m:t>
        </m:r>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3</m:t>
            </m:r>
          </m:sub>
          <m:sup>
            <m:r>
              <w:rPr>
                <w:rFonts w:ascii="Cambria Math" w:eastAsia="Cambria Math" w:hAnsi="Cambria Math"/>
                <w:color w:val="000000"/>
                <w:sz w:val="18"/>
                <w:szCs w:val="18"/>
              </w:rPr>
              <m:t> </m:t>
            </m:r>
          </m:sup>
        </m:sSub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2</m:t>
            </m:r>
          </m:sub>
          <m:sup>
            <m:r>
              <w:rPr>
                <w:rFonts w:ascii="Cambria Math" w:eastAsia="Cambria Math" w:hAnsi="Cambria Math"/>
                <w:color w:val="000000"/>
                <w:sz w:val="18"/>
                <w:szCs w:val="18"/>
              </w:rPr>
              <m:t> </m:t>
            </m:r>
          </m:sup>
        </m:sSubSup>
        <m:sSubSup>
          <m:sSubSupPr>
            <m:ctrlPr>
              <w:rPr>
                <w:rFonts w:ascii="Cambria Math" w:eastAsia="Cambria Math" w:hAnsi="Cambria Math"/>
                <w:i/>
                <w:iCs/>
                <w:color w:val="000000"/>
                <w:sz w:val="18"/>
                <w:szCs w:val="18"/>
              </w:rPr>
            </m:ctrlPr>
          </m:sSubSupPr>
          <m:e>
            <m:r>
              <w:rPr>
                <w:rFonts w:ascii="Cambria Math" w:eastAsia="Cambria Math" w:hAnsi="Cambria Math"/>
                <w:color w:val="000000"/>
                <w:sz w:val="18"/>
                <w:szCs w:val="18"/>
              </w:rPr>
              <m:t>P</m:t>
            </m:r>
          </m:e>
          <m:sub>
            <m:r>
              <w:rPr>
                <w:rFonts w:ascii="Cambria Math" w:eastAsia="Cambria Math" w:hAnsi="Cambria Math"/>
                <w:color w:val="000000"/>
                <w:sz w:val="18"/>
                <w:szCs w:val="18"/>
              </w:rPr>
              <m:t>1</m:t>
            </m:r>
          </m:sub>
          <m:sup>
            <m:r>
              <w:rPr>
                <w:rFonts w:ascii="Cambria Math" w:eastAsia="Cambria Math" w:hAnsi="Cambria Math"/>
                <w:color w:val="000000"/>
                <w:sz w:val="18"/>
                <w:szCs w:val="18"/>
              </w:rPr>
              <m:t> </m:t>
            </m:r>
          </m:sup>
        </m:sSubSup>
      </m:oMath>
      <w:r w:rsidR="009F0C51">
        <w:rPr>
          <w:rFonts w:ascii="宋体" w:eastAsia="宋体" w:hAnsi="宋体" w:hint="eastAsia"/>
          <w:iCs/>
          <w:color w:val="000000"/>
          <w:sz w:val="18"/>
          <w:szCs w:val="18"/>
        </w:rPr>
        <w:t>，</w:t>
      </w:r>
      <w:r w:rsidR="002D2B42">
        <w:rPr>
          <w:rFonts w:ascii="宋体" w:eastAsia="宋体" w:hAnsi="宋体" w:hint="eastAsia"/>
          <w:iCs/>
          <w:color w:val="000000"/>
          <w:sz w:val="18"/>
          <w:szCs w:val="18"/>
        </w:rPr>
        <w:t>并</w:t>
      </w:r>
      <w:r>
        <w:rPr>
          <w:rFonts w:ascii="宋体" w:eastAsia="宋体" w:hAnsi="宋体" w:hint="eastAsia"/>
          <w:iCs/>
          <w:color w:val="000000"/>
          <w:sz w:val="18"/>
          <w:szCs w:val="18"/>
        </w:rPr>
        <w:t>取出</w:t>
      </w:r>
      <w:r w:rsidR="009F0C51">
        <w:rPr>
          <w:rFonts w:ascii="宋体" w:eastAsia="宋体" w:hAnsi="宋体" w:hint="eastAsia"/>
          <w:iCs/>
          <w:color w:val="000000"/>
          <w:sz w:val="18"/>
          <w:szCs w:val="18"/>
        </w:rPr>
        <w:t>当前</w:t>
      </w:r>
      <w:r w:rsidR="009F0C51">
        <w:rPr>
          <w:rFonts w:ascii="Times New Roman" w:eastAsia="宋体" w:hAnsi="Times New Roman" w:cs="Times New Roman"/>
          <w:iCs/>
          <w:color w:val="000000"/>
          <w:sz w:val="18"/>
          <w:szCs w:val="18"/>
        </w:rPr>
        <w:t>fst_to_I</w:t>
      </w:r>
      <w:r w:rsidR="009F0C51">
        <w:rPr>
          <w:rFonts w:ascii="宋体" w:eastAsia="宋体" w:hAnsi="宋体" w:hint="eastAsia"/>
          <w:iCs/>
          <w:color w:val="000000"/>
          <w:sz w:val="18"/>
          <w:szCs w:val="18"/>
        </w:rPr>
        <w:t>对偶的第一个元素</w:t>
      </w:r>
      <m:oMath>
        <m:sSup>
          <m:sSupPr>
            <m:ctrlPr>
              <w:rPr>
                <w:rFonts w:ascii="Cambria Math" w:eastAsia="Cambria Math" w:hAnsi="Cambria Math"/>
                <w:i/>
                <w:iCs/>
                <w:color w:val="000000"/>
                <w:sz w:val="18"/>
                <w:szCs w:val="18"/>
              </w:rPr>
            </m:ctrlPr>
          </m:sSupPr>
          <m:e>
            <m:r>
              <w:rPr>
                <w:rFonts w:ascii="Cambria Math" w:eastAsia="Cambria Math" w:hAnsi="Cambria Math"/>
                <w:color w:val="000000"/>
                <w:sz w:val="18"/>
                <w:szCs w:val="18"/>
              </w:rPr>
              <m:t>P</m:t>
            </m:r>
          </m:e>
          <m:sup>
            <m:r>
              <w:rPr>
                <w:rFonts w:ascii="Cambria Math" w:hAnsi="Cambria Math"/>
                <w:color w:val="000000"/>
                <w:sz w:val="18"/>
                <w:szCs w:val="18"/>
              </w:rPr>
              <m:t>'</m:t>
            </m:r>
            <m:r>
              <w:rPr>
                <w:rFonts w:ascii="Cambria Math" w:hAnsi="Cambria Math" w:hint="eastAsia"/>
                <w:color w:val="000000"/>
                <w:sz w:val="18"/>
                <w:szCs w:val="18"/>
              </w:rPr>
              <m:t>’</m:t>
            </m:r>
          </m:sup>
        </m:sSup>
        <m:r>
          <w:rPr>
            <w:rFonts w:ascii="Cambria Math" w:hAnsi="Cambria Math"/>
            <w:color w:val="000000"/>
            <w:sz w:val="18"/>
            <w:szCs w:val="18"/>
          </w:rPr>
          <m:t xml:space="preserve">= </m:t>
        </m:r>
        <m:sSubSup>
          <m:sSubSupPr>
            <m:ctrlPr>
              <w:rPr>
                <w:rFonts w:ascii="Cambria Math" w:hAnsi="Cambria Math"/>
                <w:i/>
                <w:color w:val="000000"/>
                <w:sz w:val="18"/>
                <w:szCs w:val="18"/>
              </w:rPr>
            </m:ctrlPr>
          </m:sSubSupPr>
          <m:e>
            <m:r>
              <w:rPr>
                <w:rFonts w:ascii="Cambria Math" w:hAnsi="Cambria Math"/>
                <w:color w:val="000000"/>
                <w:sz w:val="18"/>
                <w:szCs w:val="18"/>
              </w:rPr>
              <m:t>P</m:t>
            </m:r>
          </m:e>
          <m:sub>
            <m:r>
              <w:rPr>
                <w:rFonts w:ascii="Cambria Math" w:hAnsi="Cambria Math" w:hint="eastAsia"/>
                <w:color w:val="000000"/>
                <w:sz w:val="18"/>
                <w:szCs w:val="18"/>
              </w:rPr>
              <m:t>k</m:t>
            </m:r>
          </m:sub>
          <m:sup>
            <m:r>
              <w:rPr>
                <w:rFonts w:ascii="Cambria Math" w:hAnsi="Cambria Math"/>
                <w:color w:val="000000"/>
                <w:sz w:val="18"/>
                <w:szCs w:val="18"/>
              </w:rPr>
              <m:t>'</m:t>
            </m:r>
          </m:sup>
        </m:sSubSup>
        <m:r>
          <w:rPr>
            <w:rFonts w:ascii="Cambria Math" w:hAnsi="Cambria Math"/>
            <w:color w:val="000000"/>
            <w:sz w:val="18"/>
            <w:szCs w:val="18"/>
          </w:rPr>
          <m:t>……</m:t>
        </m:r>
        <m:sSubSup>
          <m:sSubSupPr>
            <m:ctrlPr>
              <w:rPr>
                <w:rFonts w:ascii="Cambria Math" w:hAnsi="Cambria Math"/>
                <w:i/>
                <w:color w:val="000000"/>
                <w:sz w:val="18"/>
                <w:szCs w:val="18"/>
              </w:rPr>
            </m:ctrlPr>
          </m:sSubSupPr>
          <m:e>
            <m:r>
              <w:rPr>
                <w:rFonts w:ascii="Cambria Math" w:hAnsi="Cambria Math"/>
                <w:color w:val="000000"/>
                <w:sz w:val="18"/>
                <w:szCs w:val="18"/>
              </w:rPr>
              <m:t>P</m:t>
            </m:r>
          </m:e>
          <m:sub>
            <m:r>
              <w:rPr>
                <w:rFonts w:ascii="Cambria Math" w:hAnsi="Cambria Math"/>
                <w:color w:val="000000"/>
                <w:sz w:val="18"/>
                <w:szCs w:val="18"/>
              </w:rPr>
              <m:t>3</m:t>
            </m:r>
          </m:sub>
          <m:sup>
            <m:r>
              <w:rPr>
                <w:rFonts w:ascii="Cambria Math" w:hAnsi="Cambria Math"/>
                <w:color w:val="000000"/>
                <w:sz w:val="18"/>
                <w:szCs w:val="18"/>
              </w:rPr>
              <m:t>'</m:t>
            </m:r>
          </m:sup>
        </m:sSubSup>
        <m:sSubSup>
          <m:sSubSupPr>
            <m:ctrlPr>
              <w:rPr>
                <w:rFonts w:ascii="Cambria Math" w:hAnsi="Cambria Math"/>
                <w:i/>
                <w:color w:val="000000"/>
                <w:sz w:val="18"/>
                <w:szCs w:val="18"/>
              </w:rPr>
            </m:ctrlPr>
          </m:sSubSupPr>
          <m:e>
            <m:r>
              <w:rPr>
                <w:rFonts w:ascii="Cambria Math" w:hAnsi="Cambria Math"/>
                <w:color w:val="000000"/>
                <w:sz w:val="18"/>
                <w:szCs w:val="18"/>
              </w:rPr>
              <m:t>P</m:t>
            </m:r>
          </m:e>
          <m:sub>
            <m:r>
              <w:rPr>
                <w:rFonts w:ascii="Cambria Math" w:hAnsi="Cambria Math"/>
                <w:color w:val="000000"/>
                <w:sz w:val="18"/>
                <w:szCs w:val="18"/>
              </w:rPr>
              <m:t>2</m:t>
            </m:r>
          </m:sub>
          <m:sup>
            <m:r>
              <w:rPr>
                <w:rFonts w:ascii="Cambria Math" w:hAnsi="Cambria Math"/>
                <w:color w:val="000000"/>
                <w:sz w:val="18"/>
                <w:szCs w:val="18"/>
              </w:rPr>
              <m:t>'</m:t>
            </m:r>
          </m:sup>
        </m:sSubSup>
        <m:sSubSup>
          <m:sSubSupPr>
            <m:ctrlPr>
              <w:rPr>
                <w:rFonts w:ascii="Cambria Math" w:hAnsi="Cambria Math"/>
                <w:i/>
                <w:color w:val="000000"/>
                <w:sz w:val="18"/>
                <w:szCs w:val="18"/>
              </w:rPr>
            </m:ctrlPr>
          </m:sSubSupPr>
          <m:e>
            <m:r>
              <w:rPr>
                <w:rFonts w:ascii="Cambria Math" w:hAnsi="Cambria Math"/>
                <w:color w:val="000000"/>
                <w:sz w:val="18"/>
                <w:szCs w:val="18"/>
              </w:rPr>
              <m:t>P</m:t>
            </m:r>
          </m:e>
          <m:sub>
            <m:r>
              <w:rPr>
                <w:rFonts w:ascii="Cambria Math" w:hAnsi="Cambria Math"/>
                <w:color w:val="000000"/>
                <w:sz w:val="18"/>
                <w:szCs w:val="18"/>
              </w:rPr>
              <m:t>1</m:t>
            </m:r>
          </m:sub>
          <m:sup>
            <m:r>
              <w:rPr>
                <w:rFonts w:ascii="Cambria Math" w:hAnsi="Cambria Math"/>
                <w:color w:val="000000"/>
                <w:sz w:val="18"/>
                <w:szCs w:val="18"/>
              </w:rPr>
              <m:t>'</m:t>
            </m:r>
          </m:sup>
        </m:sSubSup>
      </m:oMath>
      <w:r w:rsidR="002D2B42" w:rsidRPr="002D2B42">
        <w:rPr>
          <w:rFonts w:ascii="宋体" w:eastAsia="宋体" w:hAnsi="宋体" w:hint="eastAsia"/>
          <w:iCs/>
          <w:color w:val="000000"/>
          <w:sz w:val="18"/>
          <w:szCs w:val="18"/>
        </w:rPr>
        <w:t>,</w:t>
      </w:r>
      <w:r w:rsidR="009F0C51">
        <w:rPr>
          <w:rFonts w:ascii="宋体" w:eastAsia="宋体" w:hAnsi="宋体" w:hint="eastAsia"/>
          <w:iCs/>
          <w:color w:val="000000"/>
          <w:sz w:val="18"/>
          <w:szCs w:val="18"/>
        </w:rPr>
        <w:t>相乘得到</w:t>
      </w:r>
      <m:oMath>
        <m:sSup>
          <m:sSupPr>
            <m:ctrlPr>
              <w:rPr>
                <w:rFonts w:ascii="Cambria Math" w:eastAsia="Cambria Math" w:hAnsi="Cambria Math"/>
                <w:i/>
                <w:iCs/>
                <w:color w:val="000000"/>
                <w:sz w:val="18"/>
                <w:szCs w:val="18"/>
              </w:rPr>
            </m:ctrlPr>
          </m:sSupPr>
          <m:e>
            <m:r>
              <w:rPr>
                <w:rFonts w:ascii="Cambria Math" w:eastAsia="Cambria Math" w:hAnsi="Cambria Math"/>
                <w:color w:val="000000"/>
                <w:sz w:val="18"/>
                <w:szCs w:val="18"/>
              </w:rPr>
              <m:t>A</m:t>
            </m:r>
          </m:e>
          <m:sup>
            <m:r>
              <w:rPr>
                <w:rFonts w:ascii="Cambria Math" w:eastAsia="Cambria Math" w:hAnsi="Cambria Math"/>
                <w:color w:val="000000"/>
                <w:sz w:val="18"/>
                <w:szCs w:val="18"/>
              </w:rPr>
              <m:t>-1</m:t>
            </m:r>
          </m:sup>
        </m:sSup>
        <m:r>
          <w:rPr>
            <w:rFonts w:ascii="Cambria Math" w:eastAsia="Cambria Math" w:hAnsi="Cambria Math"/>
            <w:color w:val="000000"/>
            <w:sz w:val="18"/>
            <w:szCs w:val="18"/>
          </w:rPr>
          <m:t>=</m:t>
        </m:r>
        <m:sSup>
          <m:sSupPr>
            <m:ctrlPr>
              <w:rPr>
                <w:rFonts w:ascii="Cambria Math" w:eastAsia="Cambria Math" w:hAnsi="Cambria Math"/>
                <w:i/>
                <w:iCs/>
                <w:color w:val="000000"/>
                <w:sz w:val="18"/>
                <w:szCs w:val="18"/>
              </w:rPr>
            </m:ctrlPr>
          </m:sSupPr>
          <m:e>
            <m:r>
              <w:rPr>
                <w:rFonts w:ascii="Cambria Math" w:eastAsia="Cambria Math" w:hAnsi="Cambria Math"/>
                <w:color w:val="000000"/>
                <w:sz w:val="18"/>
                <w:szCs w:val="18"/>
              </w:rPr>
              <m:t>P</m:t>
            </m:r>
          </m:e>
          <m:sup>
            <m:r>
              <w:rPr>
                <w:rFonts w:ascii="Cambria Math" w:hAnsi="Cambria Math"/>
                <w:color w:val="000000"/>
                <w:sz w:val="18"/>
                <w:szCs w:val="18"/>
              </w:rPr>
              <m:t>'</m:t>
            </m:r>
            <m:r>
              <w:rPr>
                <w:rFonts w:ascii="Cambria Math" w:hAnsi="Cambria Math" w:hint="eastAsia"/>
                <w:color w:val="000000"/>
                <w:sz w:val="18"/>
                <w:szCs w:val="18"/>
              </w:rPr>
              <m:t>’</m:t>
            </m:r>
          </m:sup>
        </m:sSup>
        <m:r>
          <w:rPr>
            <w:rFonts w:ascii="Cambria Math" w:hAnsi="Cambria Math"/>
            <w:color w:val="000000"/>
            <w:sz w:val="18"/>
            <w:szCs w:val="18"/>
          </w:rPr>
          <m:t>P</m:t>
        </m:r>
      </m:oMath>
      <w:r w:rsidR="009F0C51">
        <w:rPr>
          <w:rFonts w:ascii="宋体" w:eastAsia="宋体" w:hAnsi="宋体" w:hint="eastAsia"/>
          <w:iCs/>
          <w:color w:val="000000"/>
          <w:sz w:val="18"/>
          <w:szCs w:val="18"/>
        </w:rPr>
        <w:t>。</w:t>
      </w:r>
    </w:p>
    <w:p w14:paraId="355789E5" w14:textId="77777777" w:rsidR="007D5DB3" w:rsidRDefault="009F0C51">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bookmarkStart w:id="40" w:name="_Hlk98234501"/>
      <w:bookmarkEnd w:id="39"/>
      <w:r>
        <w:rPr>
          <w:rFonts w:ascii="TimesNewRomanPSMT" w:hAnsi="TimesNewRomanPSMT"/>
          <w:b/>
          <w:bCs/>
          <w:color w:val="000000"/>
          <w:sz w:val="18"/>
          <w:szCs w:val="18"/>
        </w:rPr>
        <w:t xml:space="preserve">Definition </w:t>
      </w:r>
      <w:r>
        <w:rPr>
          <w:rFonts w:ascii="TimesNewRomanPSMT" w:hAnsi="TimesNewRomanPSMT"/>
          <w:color w:val="000000"/>
          <w:sz w:val="18"/>
          <w:szCs w:val="18"/>
        </w:rPr>
        <w:t xml:space="preserve">Inversion (MA: Mat A n n) := </w:t>
      </w:r>
    </w:p>
    <w:p w14:paraId="7A51D880" w14:textId="6914CBBF" w:rsidR="007D5DB3" w:rsidRDefault="009F0C51">
      <w:pPr>
        <w:pBdr>
          <w:top w:val="single" w:sz="4" w:space="1" w:color="auto"/>
          <w:left w:val="single" w:sz="4" w:space="4" w:color="auto"/>
          <w:bottom w:val="single" w:sz="4" w:space="1" w:color="auto"/>
          <w:right w:val="single" w:sz="4" w:space="4" w:color="auto"/>
        </w:pBdr>
        <w:ind w:firstLineChars="250" w:firstLine="450"/>
        <w:rPr>
          <w:rFonts w:ascii="TimesNewRomanPSMT" w:hAnsi="TimesNewRomanPSMT" w:hint="eastAsia"/>
          <w:color w:val="000000"/>
          <w:sz w:val="18"/>
          <w:szCs w:val="18"/>
        </w:rPr>
      </w:pPr>
      <w:r>
        <w:rPr>
          <w:rFonts w:ascii="TimesNewRomanPSMT" w:hAnsi="TimesNewRomanPSMT"/>
          <w:color w:val="000000"/>
          <w:sz w:val="18"/>
          <w:szCs w:val="18"/>
        </w:rPr>
        <w:t>let (P</w:t>
      </w:r>
      <w:r w:rsidR="00B4390B">
        <w:rPr>
          <w:rFonts w:ascii="TimesNewRomanPSMT" w:hAnsi="TimesNewRomanPSMT"/>
          <w:color w:val="000000"/>
          <w:sz w:val="18"/>
          <w:szCs w:val="18"/>
        </w:rPr>
        <w:t>1</w:t>
      </w:r>
      <w:r>
        <w:rPr>
          <w:rFonts w:ascii="TimesNewRomanPSMT" w:hAnsi="TimesNewRomanPSMT"/>
          <w:color w:val="000000"/>
          <w:sz w:val="18"/>
          <w:szCs w:val="18"/>
        </w:rPr>
        <w:t xml:space="preserve">, </w:t>
      </w:r>
      <w:r w:rsidR="00B4390B">
        <w:rPr>
          <w:rFonts w:ascii="TimesNewRomanPSMT" w:hAnsi="TimesNewRomanPSMT"/>
          <w:color w:val="000000"/>
          <w:sz w:val="18"/>
          <w:szCs w:val="18"/>
        </w:rPr>
        <w:t>A1</w:t>
      </w:r>
      <w:r>
        <w:rPr>
          <w:rFonts w:ascii="TimesNewRomanPSMT" w:hAnsi="TimesNewRomanPSMT"/>
          <w:color w:val="000000"/>
          <w:sz w:val="18"/>
          <w:szCs w:val="18"/>
        </w:rPr>
        <w:t>) := row_echelon_form MA n in</w:t>
      </w:r>
    </w:p>
    <w:p w14:paraId="5DD9590B" w14:textId="17373EC8" w:rsidR="007D7930" w:rsidRDefault="007D7930">
      <w:pPr>
        <w:pBdr>
          <w:top w:val="single" w:sz="4" w:space="1" w:color="auto"/>
          <w:left w:val="single" w:sz="4" w:space="4" w:color="auto"/>
          <w:bottom w:val="single" w:sz="4" w:space="1" w:color="auto"/>
          <w:right w:val="single" w:sz="4" w:space="4" w:color="auto"/>
        </w:pBdr>
        <w:ind w:firstLineChars="250" w:firstLine="450"/>
        <w:rPr>
          <w:rFonts w:ascii="TimesNewRomanPSMT" w:hAnsi="TimesNewRomanPSMT" w:hint="eastAsia"/>
          <w:color w:val="000000"/>
          <w:sz w:val="18"/>
          <w:szCs w:val="18"/>
        </w:rPr>
      </w:pPr>
      <w:r>
        <w:rPr>
          <w:rFonts w:ascii="TimesNewRomanPSMT" w:hAnsi="TimesNewRomanPSMT" w:hint="eastAsia"/>
          <w:color w:val="000000"/>
          <w:sz w:val="18"/>
          <w:szCs w:val="18"/>
        </w:rPr>
        <w:t>let</w:t>
      </w:r>
      <w:r>
        <w:rPr>
          <w:rFonts w:ascii="TimesNewRomanPSMT" w:hAnsi="TimesNewRomanPSMT"/>
          <w:color w:val="000000"/>
          <w:sz w:val="18"/>
          <w:szCs w:val="18"/>
        </w:rPr>
        <w:t xml:space="preserve"> (P2, A2) := fst_to_I A1 n in</w:t>
      </w:r>
    </w:p>
    <w:p w14:paraId="30EB9D30" w14:textId="67B28A91" w:rsidR="007D5DB3" w:rsidRDefault="009F0C51">
      <w:pPr>
        <w:pBdr>
          <w:top w:val="single" w:sz="4" w:space="1" w:color="auto"/>
          <w:left w:val="single" w:sz="4" w:space="4" w:color="auto"/>
          <w:bottom w:val="single" w:sz="4" w:space="1" w:color="auto"/>
          <w:right w:val="single" w:sz="4" w:space="4" w:color="auto"/>
        </w:pBdr>
        <w:ind w:firstLineChars="200" w:firstLine="360"/>
        <w:rPr>
          <w:rFonts w:ascii="TimesNewRomanPSMT" w:hAnsi="TimesNewRomanPSMT" w:hint="eastAsia"/>
          <w:color w:val="000000"/>
          <w:sz w:val="18"/>
          <w:szCs w:val="18"/>
        </w:rPr>
      </w:pPr>
      <w:r>
        <w:rPr>
          <w:rFonts w:ascii="TimesNewRomanPSMT" w:hAnsi="TimesNewRomanPSMT"/>
          <w:color w:val="000000"/>
          <w:sz w:val="18"/>
          <w:szCs w:val="18"/>
        </w:rPr>
        <w:t xml:space="preserve"> </w:t>
      </w:r>
      <w:r w:rsidR="007D7930">
        <w:rPr>
          <w:rFonts w:ascii="TimesNewRomanPSMT" w:hAnsi="TimesNewRomanPSMT"/>
          <w:color w:val="000000"/>
          <w:sz w:val="18"/>
          <w:szCs w:val="18"/>
        </w:rPr>
        <w:t>P2</w:t>
      </w:r>
      <w:r>
        <w:rPr>
          <w:rFonts w:ascii="TimesNewRomanPSMT" w:hAnsi="TimesNewRomanPSMT"/>
          <w:color w:val="000000"/>
          <w:sz w:val="18"/>
          <w:szCs w:val="18"/>
        </w:rPr>
        <w:t>* P</w:t>
      </w:r>
      <w:r w:rsidR="00B4390B">
        <w:rPr>
          <w:rFonts w:ascii="TimesNewRomanPSMT" w:hAnsi="TimesNewRomanPSMT"/>
          <w:color w:val="000000"/>
          <w:sz w:val="18"/>
          <w:szCs w:val="18"/>
        </w:rPr>
        <w:t>1</w:t>
      </w:r>
    </w:p>
    <w:p w14:paraId="59FA097C" w14:textId="77777777" w:rsidR="007D5DB3" w:rsidRDefault="009F0C51">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Pr>
          <w:rFonts w:ascii="TimesNewRomanPSMT" w:hAnsi="TimesNewRomanPSMT"/>
          <w:color w:val="000000"/>
          <w:sz w:val="18"/>
          <w:szCs w:val="18"/>
        </w:rPr>
        <w:t>end.</w:t>
      </w:r>
    </w:p>
    <w:bookmarkEnd w:id="40"/>
    <w:p w14:paraId="684ACC16" w14:textId="585B9DEA" w:rsidR="007D5DB3" w:rsidRDefault="00F7730D">
      <w:pPr>
        <w:rPr>
          <w:rFonts w:ascii="TimesNewRomanPSMT" w:hAnsi="TimesNewRomanPSMT" w:hint="eastAsia"/>
          <w:color w:val="000000"/>
          <w:sz w:val="18"/>
          <w:szCs w:val="18"/>
        </w:rPr>
      </w:pPr>
      <w:r>
        <w:rPr>
          <w:rFonts w:ascii="TimesNewRomanPSMT" w:hAnsi="TimesNewRomanPSMT" w:hint="eastAsia"/>
          <w:noProof/>
          <w:color w:val="000000"/>
          <w:sz w:val="18"/>
          <w:szCs w:val="18"/>
        </w:rPr>
        <w:drawing>
          <wp:inline distT="0" distB="0" distL="0" distR="0" wp14:anchorId="4089E7EE" wp14:editId="2BCC3414">
            <wp:extent cx="2539101" cy="9372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257" cy="943962"/>
                    </a:xfrm>
                    <a:prstGeom prst="rect">
                      <a:avLst/>
                    </a:prstGeom>
                  </pic:spPr>
                </pic:pic>
              </a:graphicData>
            </a:graphic>
          </wp:inline>
        </w:drawing>
      </w:r>
    </w:p>
    <w:p w14:paraId="30A538A8" w14:textId="5C2B9F07" w:rsidR="00E6388E" w:rsidRDefault="00E6388E" w:rsidP="00E6388E">
      <w:pPr>
        <w:pStyle w:val="a5"/>
        <w:spacing w:after="0"/>
        <w:jc w:val="center"/>
        <w:rPr>
          <w:rFonts w:asciiTheme="minorHAnsi" w:eastAsiaTheme="minorEastAsia" w:hAnsiTheme="minorHAnsi" w:cstheme="minorBidi"/>
          <w:szCs w:val="22"/>
        </w:rPr>
      </w:pPr>
      <w:r>
        <w:rPr>
          <w:rFonts w:ascii="宋体" w:hAnsi="宋体" w:hint="eastAsia"/>
          <w:sz w:val="15"/>
          <w:szCs w:val="15"/>
        </w:rPr>
        <w:t>图</w:t>
      </w:r>
      <w:r w:rsidR="008965A2">
        <w:rPr>
          <w:rFonts w:ascii="宋体" w:hAnsi="宋体" w:hint="eastAsia"/>
          <w:sz w:val="15"/>
          <w:szCs w:val="15"/>
        </w:rPr>
        <w:t>4</w:t>
      </w:r>
      <w:r w:rsidR="008965A2">
        <w:rPr>
          <w:rFonts w:ascii="宋体" w:hAnsi="宋体"/>
          <w:sz w:val="15"/>
          <w:szCs w:val="15"/>
        </w:rPr>
        <w:t>.</w:t>
      </w:r>
      <w:r>
        <w:rPr>
          <w:rFonts w:ascii="宋体" w:hAnsi="宋体"/>
          <w:sz w:val="15"/>
          <w:szCs w:val="15"/>
        </w:rPr>
        <w:t>3</w:t>
      </w:r>
      <w:r>
        <w:rPr>
          <w:rFonts w:ascii="宋体" w:hAnsi="宋体" w:hint="eastAsia"/>
          <w:sz w:val="15"/>
          <w:szCs w:val="15"/>
        </w:rPr>
        <w:t xml:space="preserve">  </w:t>
      </w:r>
      <w:r>
        <w:rPr>
          <w:rFonts w:ascii="宋体" w:hAnsi="宋体"/>
          <w:sz w:val="15"/>
          <w:szCs w:val="15"/>
        </w:rPr>
        <w:t>I</w:t>
      </w:r>
      <w:r>
        <w:rPr>
          <w:rFonts w:ascii="宋体" w:hAnsi="宋体" w:hint="eastAsia"/>
          <w:sz w:val="15"/>
          <w:szCs w:val="15"/>
        </w:rPr>
        <w:t>nversion</w:t>
      </w:r>
      <w:r>
        <w:rPr>
          <w:rFonts w:ascii="宋体" w:hAnsi="宋体" w:cstheme="minorBidi" w:hint="eastAsia"/>
          <w:color w:val="000000"/>
          <w:sz w:val="18"/>
          <w:szCs w:val="18"/>
        </w:rPr>
        <w:t>函数示意图</w:t>
      </w:r>
    </w:p>
    <w:p w14:paraId="15FD283A" w14:textId="00A3382F" w:rsidR="005B2155" w:rsidRDefault="00E6388E" w:rsidP="00F96086">
      <w:pPr>
        <w:pStyle w:val="a5"/>
        <w:spacing w:after="0"/>
        <w:jc w:val="center"/>
        <w:rPr>
          <w:rFonts w:ascii="TimesNewRomanPSMT" w:hAnsi="TimesNewRomanPSMT" w:hint="eastAsia"/>
          <w:color w:val="000000"/>
          <w:sz w:val="18"/>
          <w:szCs w:val="18"/>
        </w:rPr>
      </w:pPr>
      <w:r>
        <w:rPr>
          <w:rFonts w:ascii="宋体" w:hAnsi="宋体" w:hint="eastAsia"/>
          <w:sz w:val="18"/>
          <w:szCs w:val="18"/>
        </w:rPr>
        <w:t>Fig.</w:t>
      </w:r>
      <w:r w:rsidR="008965A2">
        <w:rPr>
          <w:rFonts w:ascii="宋体" w:hAnsi="宋体"/>
          <w:sz w:val="18"/>
          <w:szCs w:val="18"/>
        </w:rPr>
        <w:t>4.</w:t>
      </w:r>
      <w:r>
        <w:rPr>
          <w:rFonts w:ascii="宋体" w:hAnsi="宋体"/>
          <w:sz w:val="18"/>
          <w:szCs w:val="18"/>
        </w:rPr>
        <w:t>3</w:t>
      </w:r>
      <w:r>
        <w:rPr>
          <w:rFonts w:ascii="宋体" w:hAnsi="宋体" w:hint="eastAsia"/>
          <w:sz w:val="18"/>
          <w:szCs w:val="18"/>
        </w:rPr>
        <w:t xml:space="preserve"> </w:t>
      </w:r>
      <w:r w:rsidR="00E120D9">
        <w:rPr>
          <w:sz w:val="15"/>
          <w:szCs w:val="15"/>
        </w:rPr>
        <w:t>D</w:t>
      </w:r>
      <w:r>
        <w:rPr>
          <w:sz w:val="15"/>
          <w:szCs w:val="15"/>
        </w:rPr>
        <w:t>iagram of</w:t>
      </w:r>
      <w:r w:rsidR="00E120D9">
        <w:rPr>
          <w:sz w:val="15"/>
          <w:szCs w:val="15"/>
        </w:rPr>
        <w:t xml:space="preserve"> function</w:t>
      </w:r>
      <w:r>
        <w:rPr>
          <w:sz w:val="15"/>
          <w:szCs w:val="15"/>
        </w:rPr>
        <w:t xml:space="preserve"> </w:t>
      </w:r>
      <w:r w:rsidRPr="00F5124F">
        <w:rPr>
          <w:sz w:val="15"/>
          <w:szCs w:val="15"/>
        </w:rPr>
        <w:t>I</w:t>
      </w:r>
      <w:r>
        <w:rPr>
          <w:rFonts w:hint="eastAsia"/>
          <w:sz w:val="15"/>
          <w:szCs w:val="15"/>
        </w:rPr>
        <w:t>nversion</w:t>
      </w:r>
    </w:p>
    <w:p w14:paraId="6AA3949E" w14:textId="0A97EBF5" w:rsidR="005B2155" w:rsidRDefault="005B2155" w:rsidP="005B2155">
      <w:pPr>
        <w:ind w:firstLine="420"/>
        <w:rPr>
          <w:rFonts w:ascii="宋体" w:eastAsia="宋体" w:hAnsi="宋体"/>
          <w:color w:val="000000"/>
          <w:sz w:val="18"/>
          <w:szCs w:val="18"/>
        </w:rPr>
      </w:pPr>
      <w:bookmarkStart w:id="41" w:name="_Hlk98234510"/>
      <w:r>
        <w:rPr>
          <w:rFonts w:ascii="宋体" w:eastAsia="宋体" w:hAnsi="宋体"/>
          <w:color w:val="000000"/>
          <w:sz w:val="18"/>
          <w:szCs w:val="18"/>
        </w:rPr>
        <w:t>本次研究</w:t>
      </w:r>
      <w:r>
        <w:rPr>
          <w:rFonts w:ascii="宋体" w:eastAsia="宋体" w:hAnsi="宋体" w:hint="eastAsia"/>
          <w:color w:val="000000"/>
          <w:sz w:val="18"/>
          <w:szCs w:val="18"/>
        </w:rPr>
        <w:t>采取</w:t>
      </w:r>
      <w:r>
        <w:rPr>
          <w:rFonts w:ascii="Times New Roman" w:eastAsia="宋体" w:hAnsi="Times New Roman" w:cs="Times New Roman"/>
          <w:color w:val="000000"/>
          <w:sz w:val="18"/>
          <w:szCs w:val="18"/>
        </w:rPr>
        <w:t>Module Type</w:t>
      </w:r>
      <w:r>
        <w:rPr>
          <w:rFonts w:ascii="宋体" w:eastAsia="宋体" w:hAnsi="宋体" w:hint="eastAsia"/>
          <w:color w:val="000000"/>
          <w:sz w:val="18"/>
          <w:szCs w:val="18"/>
        </w:rPr>
        <w:t>的方式定义矩阵元素的性质，使得所有矩阵函数具有多态性质，提取出了形式化整数矩阵、实数矩阵</w:t>
      </w:r>
      <w:r w:rsidR="00F96086">
        <w:rPr>
          <w:rFonts w:ascii="宋体" w:eastAsia="宋体" w:hAnsi="宋体" w:hint="eastAsia"/>
          <w:color w:val="000000"/>
          <w:sz w:val="18"/>
          <w:szCs w:val="18"/>
        </w:rPr>
        <w:t>等</w:t>
      </w:r>
      <w:r>
        <w:rPr>
          <w:rFonts w:ascii="宋体" w:eastAsia="宋体" w:hAnsi="宋体" w:hint="eastAsia"/>
          <w:color w:val="000000"/>
          <w:sz w:val="18"/>
          <w:szCs w:val="18"/>
        </w:rPr>
        <w:t>基础库，可直接应用于</w:t>
      </w:r>
      <w:r w:rsidR="00D06700">
        <w:rPr>
          <w:rFonts w:ascii="宋体" w:eastAsia="宋体" w:hAnsi="宋体" w:hint="eastAsia"/>
          <w:color w:val="000000"/>
          <w:sz w:val="18"/>
          <w:szCs w:val="18"/>
        </w:rPr>
        <w:t>Ocaml代码抽取</w:t>
      </w:r>
      <w:r>
        <w:rPr>
          <w:rFonts w:ascii="宋体" w:eastAsia="宋体" w:hAnsi="宋体" w:hint="eastAsia"/>
          <w:color w:val="000000"/>
          <w:sz w:val="18"/>
          <w:szCs w:val="18"/>
        </w:rPr>
        <w:t>。</w:t>
      </w:r>
    </w:p>
    <w:p w14:paraId="208973DA" w14:textId="77777777" w:rsidR="005B2155" w:rsidRPr="00362F0C" w:rsidRDefault="005B2155" w:rsidP="00362F0C">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sidRPr="00362F0C">
        <w:rPr>
          <w:rFonts w:ascii="TimesNewRomanPSMT" w:hAnsi="TimesNewRomanPSMT"/>
          <w:b/>
          <w:bCs/>
          <w:color w:val="000000"/>
          <w:sz w:val="18"/>
          <w:szCs w:val="18"/>
        </w:rPr>
        <w:t>Module</w:t>
      </w:r>
      <w:r w:rsidRPr="00362F0C">
        <w:rPr>
          <w:rFonts w:ascii="TimesNewRomanPSMT" w:hAnsi="TimesNewRomanPSMT"/>
          <w:color w:val="000000"/>
          <w:sz w:val="18"/>
          <w:szCs w:val="18"/>
        </w:rPr>
        <w:t xml:space="preserve"> Type MType.</w:t>
      </w:r>
    </w:p>
    <w:p w14:paraId="542E2EBD" w14:textId="77777777" w:rsidR="005B2155" w:rsidRPr="00362F0C" w:rsidRDefault="005B2155" w:rsidP="00362F0C">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sidRPr="00362F0C">
        <w:rPr>
          <w:rFonts w:ascii="TimesNewRomanPSMT" w:hAnsi="TimesNewRomanPSMT" w:hint="eastAsia"/>
          <w:color w:val="000000"/>
          <w:sz w:val="18"/>
          <w:szCs w:val="18"/>
        </w:rPr>
        <w:t>……</w:t>
      </w:r>
    </w:p>
    <w:p w14:paraId="0AC3D983" w14:textId="77777777" w:rsidR="005B2155" w:rsidRPr="00362F0C" w:rsidRDefault="005B2155" w:rsidP="00362F0C">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sidRPr="00362F0C">
        <w:rPr>
          <w:rFonts w:ascii="TimesNewRomanPSMT" w:hAnsi="TimesNewRomanPSMT"/>
          <w:color w:val="000000"/>
          <w:sz w:val="18"/>
          <w:szCs w:val="18"/>
        </w:rPr>
        <w:t>End MType.</w:t>
      </w:r>
    </w:p>
    <w:p w14:paraId="640D3B2A" w14:textId="45A7C52F" w:rsidR="005B2155" w:rsidRPr="00362F0C" w:rsidRDefault="005B2155" w:rsidP="00362F0C">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sidRPr="00362F0C">
        <w:rPr>
          <w:rFonts w:ascii="TimesNewRomanPSMT" w:hAnsi="TimesNewRomanPSMT"/>
          <w:b/>
          <w:bCs/>
          <w:color w:val="000000"/>
          <w:sz w:val="18"/>
          <w:szCs w:val="18"/>
        </w:rPr>
        <w:t>Module</w:t>
      </w:r>
      <w:r w:rsidRPr="00362F0C">
        <w:rPr>
          <w:rFonts w:ascii="TimesNewRomanPSMT" w:hAnsi="TimesNewRomanPSMT"/>
          <w:color w:val="000000"/>
          <w:sz w:val="18"/>
          <w:szCs w:val="18"/>
        </w:rPr>
        <w:t xml:space="preserve"> Matrix (M : MType).</w:t>
      </w:r>
      <w:bookmarkEnd w:id="41"/>
    </w:p>
    <w:p w14:paraId="70D98C04" w14:textId="77777777" w:rsidR="009B0BE0" w:rsidRDefault="009B0BE0" w:rsidP="009B0BE0">
      <w:pPr>
        <w:pStyle w:val="a3"/>
        <w:rPr>
          <w:rFonts w:ascii="黑体" w:eastAsia="黑体" w:hAnsi="黑体"/>
          <w:szCs w:val="21"/>
        </w:rPr>
      </w:pPr>
    </w:p>
    <w:p w14:paraId="3F1C3906" w14:textId="122D59C5" w:rsidR="00BA7DB5" w:rsidRDefault="00BA7DB5" w:rsidP="0001314E">
      <w:pPr>
        <w:pStyle w:val="a3"/>
        <w:numPr>
          <w:ilvl w:val="0"/>
          <w:numId w:val="8"/>
        </w:numPr>
        <w:rPr>
          <w:rFonts w:ascii="黑体" w:eastAsia="黑体" w:hAnsi="黑体"/>
          <w:szCs w:val="21"/>
        </w:rPr>
      </w:pPr>
      <w:r w:rsidRPr="004D584C">
        <w:rPr>
          <w:rFonts w:ascii="黑体" w:eastAsia="黑体" w:hAnsi="黑体" w:hint="eastAsia"/>
          <w:szCs w:val="21"/>
        </w:rPr>
        <w:t>逆矩阵证明</w:t>
      </w:r>
    </w:p>
    <w:p w14:paraId="38C47073" w14:textId="77777777" w:rsidR="00BA7DB5" w:rsidRDefault="00BA7DB5" w:rsidP="0001314E">
      <w:pPr>
        <w:pStyle w:val="a3"/>
        <w:numPr>
          <w:ilvl w:val="1"/>
          <w:numId w:val="8"/>
        </w:numPr>
        <w:rPr>
          <w:rFonts w:ascii="黑体" w:eastAsia="黑体" w:hAnsi="黑体"/>
          <w:iCs/>
          <w:kern w:val="0"/>
          <w:sz w:val="18"/>
          <w:szCs w:val="18"/>
        </w:rPr>
      </w:pPr>
      <w:r w:rsidRPr="00C20020">
        <w:rPr>
          <w:rFonts w:ascii="黑体" w:eastAsia="黑体" w:hAnsi="黑体"/>
          <w:iCs/>
          <w:kern w:val="0"/>
          <w:sz w:val="18"/>
          <w:szCs w:val="18"/>
        </w:rPr>
        <w:t>矩阵类型等价</w:t>
      </w:r>
    </w:p>
    <w:p w14:paraId="4D8E4887" w14:textId="77777777" w:rsidR="007D5DB3" w:rsidRDefault="009F0C51">
      <w:pPr>
        <w:ind w:firstLineChars="200" w:firstLine="360"/>
        <w:rPr>
          <w:rFonts w:ascii="宋体" w:eastAsia="宋体" w:hAnsi="宋体"/>
          <w:color w:val="000000"/>
          <w:sz w:val="18"/>
          <w:szCs w:val="18"/>
        </w:rPr>
      </w:pPr>
      <w:r>
        <w:rPr>
          <w:rFonts w:ascii="宋体" w:eastAsia="宋体" w:hAnsi="宋体" w:hint="eastAsia"/>
          <w:color w:val="000000"/>
          <w:sz w:val="18"/>
          <w:szCs w:val="18"/>
        </w:rPr>
        <w:t>在文献</w:t>
      </w:r>
      <w:r>
        <w:rPr>
          <w:rFonts w:ascii="宋体" w:eastAsia="宋体" w:hAnsi="宋体"/>
          <w:color w:val="000000"/>
          <w:sz w:val="18"/>
          <w:szCs w:val="18"/>
          <w:vertAlign w:val="superscript"/>
        </w:rPr>
        <w:t>[6]</w:t>
      </w:r>
      <w:r>
        <w:rPr>
          <w:rFonts w:ascii="宋体" w:eastAsia="宋体" w:hAnsi="宋体"/>
          <w:color w:val="000000"/>
          <w:sz w:val="18"/>
          <w:szCs w:val="18"/>
        </w:rPr>
        <w:t>中,</w:t>
      </w:r>
      <w:r>
        <w:rPr>
          <w:rFonts w:ascii="宋体" w:eastAsia="宋体" w:hAnsi="宋体" w:hint="eastAsia"/>
          <w:color w:val="000000"/>
          <w:sz w:val="18"/>
          <w:szCs w:val="18"/>
        </w:rPr>
        <w:t>矩阵类型的等价，采用</w:t>
      </w:r>
      <w:r>
        <w:rPr>
          <w:rFonts w:ascii="Times New Roman" w:eastAsia="宋体" w:hAnsi="Times New Roman" w:cs="Times New Roman"/>
          <w:color w:val="000000"/>
          <w:sz w:val="18"/>
          <w:szCs w:val="18"/>
        </w:rPr>
        <w:t>Coq</w:t>
      </w:r>
      <w:r>
        <w:rPr>
          <w:rFonts w:ascii="宋体" w:eastAsia="宋体" w:hAnsi="宋体"/>
          <w:color w:val="000000"/>
          <w:sz w:val="18"/>
          <w:szCs w:val="18"/>
        </w:rPr>
        <w:t>标准库中“</w:t>
      </w:r>
      <w:r>
        <w:rPr>
          <w:rFonts w:ascii="Times New Roman" w:eastAsia="宋体" w:hAnsi="Times New Roman" w:cs="Times New Roman"/>
          <w:color w:val="000000"/>
          <w:sz w:val="18"/>
          <w:szCs w:val="18"/>
        </w:rPr>
        <w:t>eq</w:t>
      </w:r>
      <w:r>
        <w:rPr>
          <w:rFonts w:ascii="宋体" w:eastAsia="宋体" w:hAnsi="宋体"/>
          <w:color w:val="000000"/>
          <w:sz w:val="18"/>
          <w:szCs w:val="18"/>
        </w:rPr>
        <w:t>”函数的方式定义矩阵间的等价关系，即莱布尼兹等式。</w:t>
      </w:r>
    </w:p>
    <w:p w14:paraId="66813C35" w14:textId="77777777" w:rsidR="007D5DB3" w:rsidRDefault="009F0C51">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Pr>
          <w:rFonts w:ascii="TimesNewRomanPSMT" w:hAnsi="TimesNewRomanPSMT"/>
          <w:b/>
          <w:bCs/>
          <w:color w:val="000000"/>
          <w:sz w:val="18"/>
          <w:szCs w:val="18"/>
        </w:rPr>
        <w:t>Axiom</w:t>
      </w:r>
      <w:r>
        <w:rPr>
          <w:rFonts w:ascii="TimesNewRomanPSMT" w:hAnsi="TimesNewRomanPSMT"/>
          <w:color w:val="000000"/>
          <w:sz w:val="18"/>
          <w:szCs w:val="18"/>
        </w:rPr>
        <w:t xml:space="preserve"> M_eq : forall (A:Set) (m n:nat) (m1 m2:Mat A m n) , mat A m n m1 = mat A m n m2 &lt;-&gt; m1 = m2.</w:t>
      </w:r>
    </w:p>
    <w:p w14:paraId="789E3CAC" w14:textId="54AA62B6" w:rsidR="007D5DB3" w:rsidRPr="009A2BC5" w:rsidRDefault="009F0C51" w:rsidP="009A2BC5">
      <w:pPr>
        <w:ind w:firstLineChars="200" w:firstLine="360"/>
        <w:rPr>
          <w:rFonts w:ascii="宋体" w:eastAsia="宋体" w:hAnsi="宋体"/>
          <w:color w:val="000000"/>
          <w:sz w:val="18"/>
          <w:szCs w:val="18"/>
        </w:rPr>
      </w:pPr>
      <w:r>
        <w:rPr>
          <w:rFonts w:ascii="宋体" w:eastAsia="宋体" w:hAnsi="宋体" w:hint="eastAsia"/>
          <w:color w:val="000000"/>
          <w:sz w:val="18"/>
          <w:szCs w:val="18"/>
        </w:rPr>
        <w:t>由于</w:t>
      </w:r>
      <w:r>
        <w:rPr>
          <w:rFonts w:ascii="Times New Roman" w:eastAsia="宋体" w:hAnsi="Times New Roman" w:cs="Times New Roman"/>
          <w:color w:val="000000"/>
          <w:sz w:val="18"/>
          <w:szCs w:val="18"/>
        </w:rPr>
        <w:t>Record</w:t>
      </w:r>
      <w:r>
        <w:rPr>
          <w:rFonts w:ascii="宋体" w:eastAsia="宋体" w:hAnsi="宋体" w:hint="eastAsia"/>
          <w:color w:val="000000"/>
          <w:sz w:val="18"/>
          <w:szCs w:val="18"/>
        </w:rPr>
        <w:t>类型的等价，要求其中的每一个属性相等，即要求二维表的高度以及宽度证明引理相等。且该公理存在漏洞，前后条件并非存在充分必要关系，二维表相等无法得到</w:t>
      </w:r>
      <w:r>
        <w:rPr>
          <w:rFonts w:ascii="Times New Roman" w:eastAsia="宋体" w:hAnsi="Times New Roman" w:cs="Times New Roman"/>
          <w:color w:val="000000"/>
          <w:sz w:val="18"/>
          <w:szCs w:val="18"/>
        </w:rPr>
        <w:t>Record</w:t>
      </w:r>
      <w:r>
        <w:rPr>
          <w:rFonts w:ascii="宋体" w:eastAsia="宋体" w:hAnsi="宋体" w:hint="eastAsia"/>
          <w:color w:val="000000"/>
          <w:sz w:val="18"/>
          <w:szCs w:val="18"/>
        </w:rPr>
        <w:t>内二维表的高度以及宽度证明引理相等。我们知道，对于两个矩阵，只需要满足二维列表的相等即可认为两个矩阵相等。而对于各自行、列数的证明，不必要要求相等。</w:t>
      </w:r>
      <w:r w:rsidRPr="00764A69">
        <w:rPr>
          <w:rFonts w:ascii="宋体" w:eastAsia="宋体" w:hAnsi="宋体" w:hint="eastAsia"/>
          <w:color w:val="000000"/>
          <w:sz w:val="18"/>
          <w:szCs w:val="18"/>
        </w:rPr>
        <w:t>为了解决上述</w:t>
      </w:r>
      <w:r w:rsidRPr="00764A69">
        <w:rPr>
          <w:rFonts w:ascii="宋体" w:eastAsia="宋体" w:hAnsi="宋体"/>
          <w:color w:val="000000"/>
          <w:sz w:val="18"/>
          <w:szCs w:val="18"/>
        </w:rPr>
        <w:t>公理产生的</w:t>
      </w:r>
      <w:r w:rsidR="00BD7012">
        <w:rPr>
          <w:rFonts w:ascii="宋体" w:eastAsia="宋体" w:hAnsi="宋体" w:hint="eastAsia"/>
          <w:color w:val="000000"/>
          <w:sz w:val="18"/>
          <w:szCs w:val="18"/>
        </w:rPr>
        <w:t>问题</w:t>
      </w:r>
      <w:r w:rsidRPr="00764A69">
        <w:rPr>
          <w:rFonts w:ascii="宋体" w:eastAsia="宋体" w:hAnsi="宋体"/>
          <w:color w:val="000000"/>
          <w:sz w:val="18"/>
          <w:szCs w:val="18"/>
        </w:rPr>
        <w:t xml:space="preserve">,我们提出了新的矩阵等价判断函数 </w:t>
      </w:r>
      <w:r>
        <w:rPr>
          <w:rFonts w:ascii="Times New Roman" w:eastAsia="宋体" w:hAnsi="Times New Roman" w:cs="Times New Roman"/>
          <w:color w:val="000000"/>
          <w:sz w:val="18"/>
          <w:szCs w:val="18"/>
        </w:rPr>
        <w:t>Meq</w:t>
      </w:r>
      <w:r w:rsidRPr="00764A69">
        <w:rPr>
          <w:rFonts w:ascii="宋体" w:eastAsia="宋体" w:hAnsi="宋体"/>
          <w:color w:val="000000"/>
          <w:sz w:val="18"/>
          <w:szCs w:val="18"/>
        </w:rPr>
        <w:t>,定义如下</w:t>
      </w:r>
      <w:r w:rsidRPr="00764A69">
        <w:rPr>
          <w:rFonts w:ascii="宋体" w:eastAsia="宋体" w:hAnsi="宋体" w:hint="eastAsia"/>
          <w:color w:val="000000"/>
          <w:sz w:val="18"/>
          <w:szCs w:val="18"/>
        </w:rPr>
        <w:t>：</w:t>
      </w:r>
    </w:p>
    <w:p w14:paraId="30AD0159" w14:textId="77777777" w:rsidR="00362F0C" w:rsidRDefault="009F0C51">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Pr>
          <w:rFonts w:ascii="TimesNewRomanPSMT" w:hAnsi="TimesNewRomanPSMT"/>
          <w:b/>
          <w:bCs/>
          <w:color w:val="000000"/>
          <w:sz w:val="18"/>
          <w:szCs w:val="18"/>
        </w:rPr>
        <w:t>Definition</w:t>
      </w:r>
      <w:r>
        <w:rPr>
          <w:rFonts w:ascii="TimesNewRomanPSMT" w:hAnsi="TimesNewRomanPSMT"/>
          <w:color w:val="000000"/>
          <w:sz w:val="18"/>
          <w:szCs w:val="18"/>
        </w:rPr>
        <w:t xml:space="preserve"> </w:t>
      </w:r>
      <w:r w:rsidRPr="00362F0C">
        <w:rPr>
          <w:rFonts w:ascii="TimesNewRomanPSMT" w:hAnsi="TimesNewRomanPSMT"/>
          <w:color w:val="000000"/>
          <w:sz w:val="18"/>
          <w:szCs w:val="18"/>
        </w:rPr>
        <w:t>Meq</w:t>
      </w:r>
      <w:r>
        <w:rPr>
          <w:rFonts w:ascii="TimesNewRomanPSMT" w:hAnsi="TimesNewRomanPSMT"/>
          <w:color w:val="000000"/>
          <w:sz w:val="18"/>
          <w:szCs w:val="18"/>
        </w:rPr>
        <w:t xml:space="preserve"> </w:t>
      </w:r>
    </w:p>
    <w:p w14:paraId="698A91A3" w14:textId="6E64EB8A" w:rsidR="007D5DB3" w:rsidRPr="00362F0C" w:rsidRDefault="009F0C51">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sidRPr="00362F0C">
        <w:rPr>
          <w:rFonts w:ascii="TimesNewRomanPSMT" w:hAnsi="TimesNewRomanPSMT"/>
          <w:color w:val="000000"/>
          <w:sz w:val="18"/>
          <w:szCs w:val="18"/>
        </w:rPr>
        <w:t>{m n} (m1: Mat A m n) (m2 : Mat A m n) :=</w:t>
      </w:r>
    </w:p>
    <w:p w14:paraId="0401FD80" w14:textId="346A55A8" w:rsidR="007D5DB3" w:rsidRPr="00362F0C" w:rsidRDefault="009F0C51">
      <w:pPr>
        <w:pBdr>
          <w:top w:val="single" w:sz="4" w:space="1" w:color="auto"/>
          <w:left w:val="single" w:sz="4" w:space="4" w:color="auto"/>
          <w:bottom w:val="single" w:sz="4" w:space="1" w:color="auto"/>
          <w:right w:val="single" w:sz="4" w:space="4" w:color="auto"/>
        </w:pBdr>
        <w:rPr>
          <w:rFonts w:ascii="TimesNewRomanPSMT" w:hAnsi="TimesNewRomanPSMT" w:hint="eastAsia"/>
          <w:color w:val="000000"/>
          <w:sz w:val="18"/>
          <w:szCs w:val="18"/>
        </w:rPr>
      </w:pPr>
      <w:r w:rsidRPr="00362F0C">
        <w:rPr>
          <w:rFonts w:ascii="TimesNewRomanPSMT" w:hAnsi="TimesNewRomanPSMT"/>
          <w:color w:val="000000"/>
          <w:sz w:val="18"/>
          <w:szCs w:val="18"/>
        </w:rPr>
        <w:t>forall i j</w:t>
      </w:r>
      <w:r w:rsidRPr="00362F0C">
        <w:rPr>
          <w:rFonts w:ascii="TimesNewRomanPSMT" w:hAnsi="TimesNewRomanPSMT" w:hint="eastAsia"/>
          <w:color w:val="000000"/>
          <w:sz w:val="18"/>
          <w:szCs w:val="18"/>
        </w:rPr>
        <w:t>，</w:t>
      </w:r>
      <w:r w:rsidRPr="00362F0C">
        <w:rPr>
          <w:rFonts w:ascii="TimesNewRomanPSMT" w:hAnsi="TimesNewRomanPSMT"/>
          <w:color w:val="000000"/>
          <w:sz w:val="18"/>
          <w:szCs w:val="18"/>
        </w:rPr>
        <w:t>i &lt; m -&gt; j &lt; n -&gt; Mget m1 i j = Mget m2 i j.</w:t>
      </w:r>
    </w:p>
    <w:p w14:paraId="6B00BBC1" w14:textId="77777777" w:rsidR="0028584D" w:rsidRDefault="009F0C51" w:rsidP="005A135F">
      <w:pPr>
        <w:ind w:firstLineChars="200" w:firstLine="360"/>
        <w:rPr>
          <w:rFonts w:ascii="宋体" w:eastAsia="宋体" w:hAnsi="宋体"/>
          <w:color w:val="000000"/>
          <w:sz w:val="18"/>
          <w:szCs w:val="18"/>
        </w:rPr>
      </w:pPr>
      <w:r>
        <w:rPr>
          <w:rFonts w:ascii="Times New Roman" w:eastAsia="宋体" w:hAnsi="Times New Roman" w:cs="Times New Roman"/>
          <w:color w:val="000000"/>
          <w:sz w:val="18"/>
          <w:szCs w:val="18"/>
        </w:rPr>
        <w:t>Mget</w:t>
      </w:r>
      <w:r>
        <w:rPr>
          <w:rFonts w:ascii="宋体" w:eastAsia="宋体" w:hAnsi="宋体" w:hint="eastAsia"/>
          <w:color w:val="000000"/>
          <w:sz w:val="18"/>
          <w:szCs w:val="18"/>
        </w:rPr>
        <w:t>采用下标</w:t>
      </w:r>
      <w:r>
        <w:rPr>
          <w:rFonts w:ascii="Times New Roman" w:eastAsia="宋体" w:hAnsi="Times New Roman" w:cs="Times New Roman"/>
          <w:color w:val="000000"/>
          <w:sz w:val="18"/>
          <w:szCs w:val="18"/>
        </w:rPr>
        <w:t>i</w:t>
      </w:r>
      <w:r>
        <w:rPr>
          <w:rFonts w:ascii="宋体" w:eastAsia="宋体" w:hAnsi="宋体" w:hint="eastAsia"/>
          <w:color w:val="000000"/>
          <w:sz w:val="18"/>
          <w:szCs w:val="18"/>
        </w:rPr>
        <w:t>，</w:t>
      </w:r>
      <w:r>
        <w:rPr>
          <w:rFonts w:ascii="Times New Roman" w:eastAsia="宋体" w:hAnsi="Times New Roman" w:cs="Times New Roman"/>
          <w:color w:val="000000"/>
          <w:sz w:val="18"/>
          <w:szCs w:val="18"/>
        </w:rPr>
        <w:t>j</w:t>
      </w:r>
      <w:r>
        <w:rPr>
          <w:rFonts w:ascii="宋体" w:eastAsia="宋体" w:hAnsi="宋体" w:hint="eastAsia"/>
          <w:color w:val="000000"/>
          <w:sz w:val="18"/>
          <w:szCs w:val="18"/>
        </w:rPr>
        <w:t>的表示方法，用来解决</w:t>
      </w:r>
      <w:r>
        <w:rPr>
          <w:rFonts w:ascii="Times New Roman" w:eastAsia="宋体" w:hAnsi="Times New Roman" w:cs="Times New Roman"/>
          <w:color w:val="000000"/>
          <w:sz w:val="18"/>
          <w:szCs w:val="18"/>
        </w:rPr>
        <w:t>Record</w:t>
      </w:r>
      <w:r>
        <w:rPr>
          <w:rFonts w:ascii="宋体" w:eastAsia="宋体" w:hAnsi="宋体" w:hint="eastAsia"/>
          <w:color w:val="000000"/>
          <w:sz w:val="18"/>
          <w:szCs w:val="18"/>
        </w:rPr>
        <w:t>类型的相等要求，而且能够充分利用下标访问的便利性，</w:t>
      </w:r>
      <w:r w:rsidR="00BD7012">
        <w:rPr>
          <w:rFonts w:ascii="宋体" w:eastAsia="宋体" w:hAnsi="宋体" w:hint="eastAsia"/>
          <w:color w:val="000000"/>
          <w:sz w:val="18"/>
          <w:szCs w:val="18"/>
        </w:rPr>
        <w:t>完成文献</w:t>
      </w:r>
      <w:r w:rsidR="00BD7012" w:rsidRPr="00BD7012">
        <w:rPr>
          <w:rFonts w:ascii="宋体" w:eastAsia="宋体" w:hAnsi="宋体" w:hint="eastAsia"/>
          <w:color w:val="000000"/>
          <w:sz w:val="18"/>
          <w:szCs w:val="18"/>
          <w:vertAlign w:val="superscript"/>
        </w:rPr>
        <w:t>[</w:t>
      </w:r>
      <w:r w:rsidR="00BD7012" w:rsidRPr="00BD7012">
        <w:rPr>
          <w:rFonts w:ascii="宋体" w:eastAsia="宋体" w:hAnsi="宋体"/>
          <w:color w:val="000000"/>
          <w:sz w:val="18"/>
          <w:szCs w:val="18"/>
          <w:vertAlign w:val="superscript"/>
        </w:rPr>
        <w:t>6]</w:t>
      </w:r>
      <w:r w:rsidR="00BD7012">
        <w:rPr>
          <w:rFonts w:ascii="宋体" w:eastAsia="宋体" w:hAnsi="宋体" w:hint="eastAsia"/>
          <w:color w:val="000000"/>
          <w:sz w:val="18"/>
          <w:szCs w:val="18"/>
        </w:rPr>
        <w:t>中无法证明的性质。</w:t>
      </w:r>
    </w:p>
    <w:p w14:paraId="46E1CC75" w14:textId="77777777" w:rsidR="0028584D" w:rsidRDefault="0028584D" w:rsidP="0001314E">
      <w:pPr>
        <w:pStyle w:val="a3"/>
        <w:numPr>
          <w:ilvl w:val="1"/>
          <w:numId w:val="8"/>
        </w:numPr>
        <w:rPr>
          <w:rFonts w:ascii="黑体" w:eastAsia="黑体" w:hAnsi="黑体"/>
          <w:iCs/>
          <w:kern w:val="0"/>
          <w:sz w:val="18"/>
          <w:szCs w:val="18"/>
        </w:rPr>
      </w:pPr>
      <w:r w:rsidRPr="00C20020">
        <w:rPr>
          <w:rFonts w:ascii="黑体" w:eastAsia="黑体" w:hAnsi="黑体"/>
          <w:iCs/>
          <w:kern w:val="0"/>
          <w:sz w:val="18"/>
          <w:szCs w:val="18"/>
        </w:rPr>
        <w:t>矩阵与</w:t>
      </w:r>
      <w:r w:rsidRPr="00C20020">
        <w:rPr>
          <w:rFonts w:ascii="黑体" w:eastAsia="黑体" w:hAnsi="黑体" w:hint="eastAsia"/>
          <w:iCs/>
          <w:kern w:val="0"/>
          <w:sz w:val="18"/>
          <w:szCs w:val="18"/>
        </w:rPr>
        <w:t>逆</w:t>
      </w:r>
      <w:r w:rsidRPr="00C20020">
        <w:rPr>
          <w:rFonts w:ascii="黑体" w:eastAsia="黑体" w:hAnsi="黑体"/>
          <w:iCs/>
          <w:kern w:val="0"/>
          <w:sz w:val="18"/>
          <w:szCs w:val="18"/>
        </w:rPr>
        <w:t>矩阵形式化</w:t>
      </w:r>
      <w:r w:rsidRPr="00C20020">
        <w:rPr>
          <w:rFonts w:ascii="黑体" w:eastAsia="黑体" w:hAnsi="黑体" w:hint="eastAsia"/>
          <w:iCs/>
          <w:kern w:val="0"/>
          <w:sz w:val="18"/>
          <w:szCs w:val="18"/>
        </w:rPr>
        <w:t>性质</w:t>
      </w:r>
      <w:r w:rsidRPr="00C20020">
        <w:rPr>
          <w:rFonts w:ascii="黑体" w:eastAsia="黑体" w:hAnsi="黑体"/>
          <w:iCs/>
          <w:kern w:val="0"/>
          <w:sz w:val="18"/>
          <w:szCs w:val="18"/>
        </w:rPr>
        <w:t>证明</w:t>
      </w:r>
    </w:p>
    <w:p w14:paraId="3FD61F75" w14:textId="1B7EE696" w:rsidR="0028584D" w:rsidRDefault="0005094C" w:rsidP="0005094C">
      <w:pPr>
        <w:ind w:firstLine="360"/>
        <w:rPr>
          <w:rFonts w:ascii="宋体" w:eastAsia="宋体" w:hAnsi="宋体"/>
          <w:color w:val="000000"/>
          <w:sz w:val="18"/>
          <w:szCs w:val="18"/>
        </w:rPr>
      </w:pPr>
      <w:r w:rsidRPr="0005094C">
        <w:rPr>
          <w:rFonts w:ascii="宋体" w:eastAsia="宋体" w:hAnsi="宋体" w:hint="eastAsia"/>
          <w:color w:val="000000"/>
          <w:sz w:val="18"/>
          <w:szCs w:val="18"/>
        </w:rPr>
        <w:t>本文证明的矩阵函数性质，可看作是对文献</w:t>
      </w:r>
      <w:r w:rsidRPr="0005094C">
        <w:rPr>
          <w:rFonts w:ascii="宋体" w:eastAsia="宋体" w:hAnsi="宋体" w:hint="eastAsia"/>
          <w:color w:val="000000"/>
          <w:sz w:val="18"/>
          <w:szCs w:val="18"/>
          <w:vertAlign w:val="superscript"/>
        </w:rPr>
        <w:t>[</w:t>
      </w:r>
      <w:r w:rsidRPr="0005094C">
        <w:rPr>
          <w:rFonts w:ascii="宋体" w:eastAsia="宋体" w:hAnsi="宋体"/>
          <w:color w:val="000000"/>
          <w:sz w:val="18"/>
          <w:szCs w:val="18"/>
          <w:vertAlign w:val="superscript"/>
        </w:rPr>
        <w:t>6]</w:t>
      </w:r>
      <w:r w:rsidRPr="0005094C">
        <w:rPr>
          <w:rFonts w:ascii="宋体" w:eastAsia="宋体" w:hAnsi="宋体" w:hint="eastAsia"/>
          <w:color w:val="000000"/>
          <w:sz w:val="18"/>
          <w:szCs w:val="18"/>
        </w:rPr>
        <w:t>已有性质的基础上的补充。补充证明性质</w:t>
      </w:r>
      <w:r w:rsidR="00E37302">
        <w:rPr>
          <w:rFonts w:ascii="宋体" w:eastAsia="宋体" w:hAnsi="宋体" w:hint="eastAsia"/>
          <w:color w:val="000000"/>
          <w:sz w:val="18"/>
          <w:szCs w:val="18"/>
        </w:rPr>
        <w:t>包括但不限于</w:t>
      </w:r>
      <w:r w:rsidRPr="0005094C">
        <w:rPr>
          <w:rFonts w:ascii="宋体" w:eastAsia="宋体" w:hAnsi="宋体" w:hint="eastAsia"/>
          <w:color w:val="000000"/>
          <w:sz w:val="18"/>
          <w:szCs w:val="18"/>
        </w:rPr>
        <w:t>：（1）单位矩阵转置不变性质（2）左乘相同矩阵性质（3）右乘相同矩阵性质。证明逆矩阵性质有：（1）五大逆矩阵性质（2）矩阵乘法消去律（3）转置仍可逆性质（4）矩阵两次求逆相等性质等。</w:t>
      </w:r>
    </w:p>
    <w:p w14:paraId="489D1E02" w14:textId="2DD83201" w:rsidR="0005094C" w:rsidRDefault="0005094C" w:rsidP="0005094C">
      <w:pPr>
        <w:pStyle w:val="a5"/>
        <w:spacing w:after="0" w:line="240" w:lineRule="atLeast"/>
        <w:jc w:val="center"/>
        <w:rPr>
          <w:color w:val="FF0000"/>
          <w:sz w:val="18"/>
          <w:szCs w:val="18"/>
        </w:rPr>
      </w:pPr>
      <w:r>
        <w:rPr>
          <w:rFonts w:ascii="宋体" w:hAnsi="宋体" w:hint="eastAsia"/>
          <w:sz w:val="15"/>
          <w:szCs w:val="15"/>
        </w:rPr>
        <w:t>表1   矩阵性质引理</w:t>
      </w:r>
    </w:p>
    <w:p w14:paraId="4E95072C" w14:textId="5A032149" w:rsidR="0005094C" w:rsidRDefault="0005094C" w:rsidP="0005094C">
      <w:pPr>
        <w:pStyle w:val="a5"/>
        <w:spacing w:after="0" w:line="240" w:lineRule="atLeast"/>
        <w:jc w:val="center"/>
        <w:rPr>
          <w:color w:val="FF0000"/>
          <w:sz w:val="15"/>
          <w:szCs w:val="15"/>
        </w:rPr>
      </w:pPr>
      <w:r>
        <w:rPr>
          <w:rFonts w:hint="eastAsia"/>
          <w:sz w:val="15"/>
          <w:szCs w:val="15"/>
        </w:rPr>
        <w:t xml:space="preserve">Table 1  </w:t>
      </w:r>
      <w:r w:rsidRPr="00E959AB">
        <w:rPr>
          <w:sz w:val="15"/>
          <w:szCs w:val="15"/>
        </w:rPr>
        <w:t>Lemma of properties of matrix</w:t>
      </w:r>
    </w:p>
    <w:tbl>
      <w:tblPr>
        <w:tblW w:w="0" w:type="auto"/>
        <w:jc w:val="center"/>
        <w:tblLook w:val="0000" w:firstRow="0" w:lastRow="0" w:firstColumn="0" w:lastColumn="0" w:noHBand="0" w:noVBand="0"/>
      </w:tblPr>
      <w:tblGrid>
        <w:gridCol w:w="1866"/>
        <w:gridCol w:w="526"/>
        <w:gridCol w:w="1548"/>
      </w:tblGrid>
      <w:tr w:rsidR="0005094C" w14:paraId="55755582" w14:textId="77777777" w:rsidTr="004C42FD">
        <w:trPr>
          <w:jc w:val="center"/>
        </w:trPr>
        <w:tc>
          <w:tcPr>
            <w:tcW w:w="0" w:type="auto"/>
            <w:tcBorders>
              <w:top w:val="single" w:sz="4" w:space="0" w:color="auto"/>
              <w:bottom w:val="single" w:sz="4" w:space="0" w:color="auto"/>
            </w:tcBorders>
            <w:vAlign w:val="center"/>
          </w:tcPr>
          <w:p w14:paraId="4640F1A9" w14:textId="77777777" w:rsidR="0005094C" w:rsidRDefault="0005094C" w:rsidP="009C6DD6">
            <w:pPr>
              <w:overflowPunct w:val="0"/>
              <w:jc w:val="center"/>
              <w:rPr>
                <w:rFonts w:ascii="Times New Roman" w:eastAsia="仿宋" w:hAnsi="Times New Roman"/>
                <w:sz w:val="15"/>
                <w:szCs w:val="15"/>
              </w:rPr>
            </w:pPr>
            <w:r>
              <w:rPr>
                <w:rFonts w:ascii="Times New Roman" w:eastAsia="仿宋" w:hAnsi="Times New Roman"/>
                <w:sz w:val="15"/>
                <w:szCs w:val="15"/>
              </w:rPr>
              <w:t>Lemma_name</w:t>
            </w:r>
          </w:p>
        </w:tc>
        <w:tc>
          <w:tcPr>
            <w:tcW w:w="526" w:type="dxa"/>
            <w:tcBorders>
              <w:top w:val="single" w:sz="4" w:space="0" w:color="auto"/>
              <w:bottom w:val="single" w:sz="4" w:space="0" w:color="auto"/>
            </w:tcBorders>
          </w:tcPr>
          <w:p w14:paraId="4483AF98" w14:textId="77777777" w:rsidR="0005094C" w:rsidRDefault="0005094C" w:rsidP="009C6DD6">
            <w:pPr>
              <w:overflowPunct w:val="0"/>
              <w:jc w:val="center"/>
              <w:rPr>
                <w:rFonts w:ascii="Times New Roman" w:eastAsia="仿宋" w:hAnsi="仿宋"/>
                <w:sz w:val="15"/>
                <w:szCs w:val="15"/>
              </w:rPr>
            </w:pPr>
          </w:p>
        </w:tc>
        <w:tc>
          <w:tcPr>
            <w:tcW w:w="1548" w:type="dxa"/>
            <w:tcBorders>
              <w:top w:val="single" w:sz="4" w:space="0" w:color="auto"/>
              <w:bottom w:val="single" w:sz="4" w:space="0" w:color="auto"/>
            </w:tcBorders>
            <w:vAlign w:val="center"/>
          </w:tcPr>
          <w:p w14:paraId="0AF433D6" w14:textId="77777777" w:rsidR="0005094C" w:rsidRDefault="0005094C" w:rsidP="009C6DD6">
            <w:pPr>
              <w:overflowPunct w:val="0"/>
              <w:jc w:val="center"/>
              <w:rPr>
                <w:rFonts w:ascii="Times New Roman" w:eastAsia="仿宋" w:hAnsi="Times New Roman"/>
                <w:sz w:val="15"/>
                <w:szCs w:val="15"/>
              </w:rPr>
            </w:pPr>
            <w:r>
              <w:rPr>
                <w:rFonts w:ascii="Times New Roman" w:eastAsia="仿宋" w:hAnsi="仿宋"/>
                <w:sz w:val="15"/>
                <w:szCs w:val="15"/>
              </w:rPr>
              <w:t>lemma</w:t>
            </w:r>
            <w:r>
              <w:rPr>
                <w:rFonts w:ascii="Times New Roman" w:eastAsia="仿宋" w:hAnsi="仿宋" w:hint="eastAsia"/>
                <w:sz w:val="15"/>
                <w:szCs w:val="15"/>
              </w:rPr>
              <w:t xml:space="preserve"> </w:t>
            </w:r>
          </w:p>
        </w:tc>
      </w:tr>
      <w:tr w:rsidR="0005094C" w14:paraId="2FAA622C" w14:textId="77777777" w:rsidTr="004C42FD">
        <w:trPr>
          <w:jc w:val="center"/>
        </w:trPr>
        <w:tc>
          <w:tcPr>
            <w:tcW w:w="0" w:type="auto"/>
            <w:tcBorders>
              <w:top w:val="single" w:sz="4" w:space="0" w:color="auto"/>
              <w:bottom w:val="single" w:sz="4" w:space="0" w:color="auto"/>
            </w:tcBorders>
            <w:vAlign w:val="center"/>
          </w:tcPr>
          <w:p w14:paraId="115E41FB" w14:textId="77777777" w:rsidR="0005094C" w:rsidRPr="001D770C" w:rsidRDefault="0005094C" w:rsidP="009C6DD6">
            <w:pPr>
              <w:overflowPunct w:val="0"/>
              <w:jc w:val="center"/>
              <w:rPr>
                <w:rFonts w:ascii="E-BZ" w:hAnsi="E-BZ" w:hint="eastAsia"/>
                <w:color w:val="000000"/>
                <w:sz w:val="14"/>
                <w:szCs w:val="14"/>
              </w:rPr>
            </w:pPr>
          </w:p>
        </w:tc>
        <w:tc>
          <w:tcPr>
            <w:tcW w:w="526" w:type="dxa"/>
            <w:tcBorders>
              <w:top w:val="single" w:sz="4" w:space="0" w:color="auto"/>
              <w:bottom w:val="single" w:sz="4" w:space="0" w:color="auto"/>
            </w:tcBorders>
          </w:tcPr>
          <w:p w14:paraId="68160748" w14:textId="77777777" w:rsidR="0005094C" w:rsidRDefault="0005094C" w:rsidP="009C6DD6">
            <w:pPr>
              <w:overflowPunct w:val="0"/>
              <w:jc w:val="center"/>
              <w:rPr>
                <w:rFonts w:ascii="Times New Roman" w:eastAsia="仿宋" w:hAnsi="仿宋"/>
                <w:sz w:val="15"/>
                <w:szCs w:val="15"/>
              </w:rPr>
            </w:pPr>
            <w:r>
              <w:rPr>
                <w:rFonts w:ascii="E-BZ" w:hAnsi="E-BZ" w:hint="eastAsia"/>
                <w:color w:val="000000"/>
                <w:sz w:val="14"/>
                <w:szCs w:val="14"/>
              </w:rPr>
              <w:t>t</w:t>
            </w:r>
            <w:r>
              <w:rPr>
                <w:rFonts w:ascii="E-BZ" w:hAnsi="E-BZ"/>
                <w:color w:val="000000"/>
                <w:sz w:val="14"/>
                <w:szCs w:val="14"/>
              </w:rPr>
              <w:t>rans</w:t>
            </w:r>
          </w:p>
        </w:tc>
        <w:tc>
          <w:tcPr>
            <w:tcW w:w="1548" w:type="dxa"/>
            <w:tcBorders>
              <w:top w:val="single" w:sz="4" w:space="0" w:color="auto"/>
              <w:bottom w:val="single" w:sz="4" w:space="0" w:color="auto"/>
            </w:tcBorders>
            <w:vAlign w:val="center"/>
          </w:tcPr>
          <w:p w14:paraId="302251D7" w14:textId="77777777" w:rsidR="0005094C" w:rsidRDefault="0005094C" w:rsidP="009C6DD6">
            <w:pPr>
              <w:overflowPunct w:val="0"/>
              <w:jc w:val="center"/>
              <w:rPr>
                <w:rFonts w:ascii="Times New Roman" w:eastAsia="仿宋" w:hAnsi="仿宋"/>
                <w:sz w:val="15"/>
                <w:szCs w:val="15"/>
              </w:rPr>
            </w:pPr>
          </w:p>
        </w:tc>
      </w:tr>
      <w:tr w:rsidR="0005094C" w14:paraId="39964293" w14:textId="77777777" w:rsidTr="004C42FD">
        <w:trPr>
          <w:jc w:val="center"/>
        </w:trPr>
        <w:tc>
          <w:tcPr>
            <w:tcW w:w="0" w:type="auto"/>
            <w:tcBorders>
              <w:bottom w:val="single" w:sz="4" w:space="0" w:color="auto"/>
            </w:tcBorders>
            <w:vAlign w:val="center"/>
          </w:tcPr>
          <w:p w14:paraId="36850D3F" w14:textId="77777777" w:rsidR="0005094C" w:rsidRPr="002A6340" w:rsidRDefault="0005094C" w:rsidP="009C6DD6">
            <w:pPr>
              <w:overflowPunct w:val="0"/>
              <w:jc w:val="center"/>
              <w:rPr>
                <w:rFonts w:ascii="黑体" w:eastAsia="黑体" w:hAnsi="黑体"/>
                <w:color w:val="000000"/>
                <w:sz w:val="15"/>
                <w:szCs w:val="15"/>
              </w:rPr>
            </w:pPr>
            <w:r>
              <w:rPr>
                <w:rFonts w:ascii="黑体" w:eastAsia="黑体" w:hAnsi="黑体"/>
                <w:color w:val="000000"/>
                <w:sz w:val="15"/>
                <w:szCs w:val="15"/>
              </w:rPr>
              <w:t>Inv_trans_trans</w:t>
            </w:r>
          </w:p>
        </w:tc>
        <w:tc>
          <w:tcPr>
            <w:tcW w:w="526" w:type="dxa"/>
            <w:tcBorders>
              <w:bottom w:val="single" w:sz="4" w:space="0" w:color="auto"/>
            </w:tcBorders>
          </w:tcPr>
          <w:p w14:paraId="295A0CDE" w14:textId="77777777" w:rsidR="0005094C" w:rsidRDefault="0005094C" w:rsidP="009C6DD6">
            <w:pPr>
              <w:overflowPunct w:val="0"/>
              <w:jc w:val="center"/>
              <w:rPr>
                <w:rFonts w:ascii="宋体" w:eastAsia="宋体" w:hAnsi="宋体" w:cs="Times New Roman"/>
                <w:color w:val="000000"/>
                <w:sz w:val="15"/>
                <w:szCs w:val="15"/>
              </w:rPr>
            </w:pPr>
          </w:p>
        </w:tc>
        <w:tc>
          <w:tcPr>
            <w:tcW w:w="1548" w:type="dxa"/>
            <w:tcBorders>
              <w:bottom w:val="single" w:sz="4" w:space="0" w:color="auto"/>
            </w:tcBorders>
            <w:vAlign w:val="center"/>
          </w:tcPr>
          <w:p w14:paraId="7EAC7876" w14:textId="77777777" w:rsidR="0005094C" w:rsidRPr="002A6340" w:rsidRDefault="002D5756" w:rsidP="009C6DD6">
            <w:pPr>
              <w:overflowPunct w:val="0"/>
              <w:jc w:val="center"/>
              <w:rPr>
                <w:rFonts w:ascii="黑体" w:eastAsia="黑体" w:hAnsi="黑体"/>
                <w:color w:val="000000"/>
                <w:sz w:val="15"/>
                <w:szCs w:val="15"/>
              </w:rPr>
            </w:pPr>
            <m:oMath>
              <m:sSup>
                <m:sSupPr>
                  <m:ctrlPr>
                    <w:rPr>
                      <w:rFonts w:ascii="Cambria Math" w:eastAsia="黑体" w:hAnsi="Cambria Math"/>
                      <w:color w:val="000000"/>
                      <w:sz w:val="15"/>
                      <w:szCs w:val="15"/>
                    </w:rPr>
                  </m:ctrlPr>
                </m:sSupPr>
                <m:e>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m:t>
                      </m:r>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A</m:t>
                          </m:r>
                        </m:e>
                        <m:sup>
                          <m:r>
                            <m:rPr>
                              <m:sty m:val="p"/>
                            </m:rPr>
                            <w:rPr>
                              <w:rFonts w:ascii="Cambria Math" w:eastAsia="黑体" w:hAnsi="Cambria Math"/>
                              <w:color w:val="000000"/>
                              <w:sz w:val="15"/>
                              <w:szCs w:val="15"/>
                            </w:rPr>
                            <m:t>-1</m:t>
                          </m:r>
                        </m:sup>
                      </m:sSup>
                      <m:r>
                        <m:rPr>
                          <m:sty m:val="p"/>
                        </m:rPr>
                        <w:rPr>
                          <w:rFonts w:ascii="Cambria Math" w:eastAsia="黑体" w:hAnsi="Cambria Math"/>
                          <w:color w:val="000000"/>
                          <w:sz w:val="15"/>
                          <w:szCs w:val="15"/>
                        </w:rPr>
                        <m:t>)</m:t>
                      </m:r>
                    </m:e>
                    <m:sup>
                      <m:r>
                        <w:rPr>
                          <w:rFonts w:ascii="Cambria Math" w:eastAsia="黑体" w:hAnsi="Cambria Math"/>
                          <w:color w:val="000000"/>
                          <w:sz w:val="15"/>
                          <w:szCs w:val="15"/>
                        </w:rPr>
                        <m:t>T</m:t>
                      </m:r>
                    </m:sup>
                  </m:sSup>
                  <m:r>
                    <m:rPr>
                      <m:sty m:val="p"/>
                    </m:rPr>
                    <w:rPr>
                      <w:rFonts w:ascii="Cambria Math" w:eastAsia="黑体" w:hAnsi="Cambria Math"/>
                      <w:color w:val="000000"/>
                      <w:sz w:val="15"/>
                      <w:szCs w:val="15"/>
                    </w:rPr>
                    <m:t xml:space="preserve"> )</m:t>
                  </m:r>
                </m:e>
                <m:sup>
                  <m:r>
                    <w:rPr>
                      <w:rFonts w:ascii="Cambria Math" w:eastAsia="黑体" w:hAnsi="Cambria Math"/>
                      <w:color w:val="000000"/>
                      <w:sz w:val="15"/>
                      <w:szCs w:val="15"/>
                    </w:rPr>
                    <m:t>T</m:t>
                  </m:r>
                </m:sup>
              </m:sSup>
            </m:oMath>
            <w:r w:rsidR="0005094C">
              <w:rPr>
                <w:rFonts w:ascii="黑体" w:eastAsia="黑体" w:hAnsi="黑体"/>
                <w:color w:val="000000"/>
                <w:sz w:val="15"/>
                <w:szCs w:val="15"/>
              </w:rPr>
              <w:t xml:space="preserve"> = </w:t>
            </w:r>
            <m:oMath>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A</m:t>
                  </m:r>
                </m:e>
                <m:sup>
                  <m:r>
                    <m:rPr>
                      <m:sty m:val="p"/>
                    </m:rPr>
                    <w:rPr>
                      <w:rFonts w:ascii="Cambria Math" w:eastAsia="黑体" w:hAnsi="Cambria Math"/>
                      <w:color w:val="000000"/>
                      <w:sz w:val="15"/>
                      <w:szCs w:val="15"/>
                    </w:rPr>
                    <m:t>-1</m:t>
                  </m:r>
                </m:sup>
              </m:sSup>
            </m:oMath>
          </w:p>
        </w:tc>
      </w:tr>
      <w:tr w:rsidR="0005094C" w14:paraId="2B766875" w14:textId="77777777" w:rsidTr="004C42FD">
        <w:trPr>
          <w:jc w:val="center"/>
        </w:trPr>
        <w:tc>
          <w:tcPr>
            <w:tcW w:w="0" w:type="auto"/>
            <w:tcBorders>
              <w:bottom w:val="single" w:sz="4" w:space="0" w:color="auto"/>
            </w:tcBorders>
            <w:vAlign w:val="center"/>
          </w:tcPr>
          <w:p w14:paraId="5484D70B" w14:textId="77777777" w:rsidR="0005094C" w:rsidRDefault="0005094C" w:rsidP="009C6DD6">
            <w:pPr>
              <w:overflowPunct w:val="0"/>
              <w:jc w:val="center"/>
              <w:rPr>
                <w:rFonts w:ascii="黑体" w:eastAsia="黑体" w:hAnsi="黑体"/>
                <w:color w:val="000000"/>
                <w:sz w:val="15"/>
                <w:szCs w:val="15"/>
              </w:rPr>
            </w:pPr>
            <w:r>
              <w:rPr>
                <w:rFonts w:ascii="黑体" w:eastAsia="黑体" w:hAnsi="黑体"/>
                <w:color w:val="000000"/>
                <w:sz w:val="15"/>
                <w:szCs w:val="15"/>
              </w:rPr>
              <w:t>I_trans_I</w:t>
            </w:r>
          </w:p>
        </w:tc>
        <w:tc>
          <w:tcPr>
            <w:tcW w:w="526" w:type="dxa"/>
            <w:tcBorders>
              <w:bottom w:val="single" w:sz="4" w:space="0" w:color="auto"/>
            </w:tcBorders>
          </w:tcPr>
          <w:p w14:paraId="073AB271" w14:textId="77777777" w:rsidR="0005094C" w:rsidRDefault="0005094C" w:rsidP="009C6DD6">
            <w:pPr>
              <w:overflowPunct w:val="0"/>
              <w:jc w:val="center"/>
              <w:rPr>
                <w:rFonts w:ascii="宋体" w:eastAsia="宋体" w:hAnsi="宋体" w:cs="Times New Roman"/>
                <w:color w:val="000000"/>
                <w:sz w:val="15"/>
                <w:szCs w:val="15"/>
              </w:rPr>
            </w:pPr>
          </w:p>
        </w:tc>
        <w:tc>
          <w:tcPr>
            <w:tcW w:w="1548" w:type="dxa"/>
            <w:tcBorders>
              <w:bottom w:val="single" w:sz="4" w:space="0" w:color="auto"/>
            </w:tcBorders>
            <w:vAlign w:val="center"/>
          </w:tcPr>
          <w:p w14:paraId="71DC4CAC" w14:textId="77777777" w:rsidR="0005094C" w:rsidRDefault="002D5756" w:rsidP="009C6DD6">
            <w:pPr>
              <w:overflowPunct w:val="0"/>
              <w:jc w:val="center"/>
              <w:rPr>
                <w:rFonts w:ascii="宋体" w:eastAsia="宋体" w:hAnsi="宋体" w:cs="Times New Roman"/>
                <w:color w:val="000000"/>
                <w:sz w:val="15"/>
                <w:szCs w:val="15"/>
              </w:rPr>
            </w:pPr>
            <m:oMath>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I</m:t>
                  </m:r>
                </m:e>
                <m:sup>
                  <m:r>
                    <w:rPr>
                      <w:rFonts w:ascii="Cambria Math" w:eastAsia="黑体" w:hAnsi="Cambria Math"/>
                      <w:color w:val="000000"/>
                      <w:sz w:val="15"/>
                      <w:szCs w:val="15"/>
                    </w:rPr>
                    <m:t>T</m:t>
                  </m:r>
                </m:sup>
              </m:sSup>
            </m:oMath>
            <w:r w:rsidR="0005094C">
              <w:rPr>
                <w:rFonts w:ascii="黑体" w:eastAsia="黑体" w:hAnsi="黑体"/>
                <w:color w:val="000000"/>
                <w:sz w:val="15"/>
                <w:szCs w:val="15"/>
              </w:rPr>
              <w:t xml:space="preserve"> = I</w:t>
            </w:r>
          </w:p>
        </w:tc>
      </w:tr>
      <w:tr w:rsidR="0005094C" w14:paraId="6A163789" w14:textId="77777777" w:rsidTr="004C42FD">
        <w:trPr>
          <w:jc w:val="center"/>
        </w:trPr>
        <w:tc>
          <w:tcPr>
            <w:tcW w:w="0" w:type="auto"/>
            <w:tcBorders>
              <w:top w:val="single" w:sz="4" w:space="0" w:color="auto"/>
              <w:bottom w:val="single" w:sz="4" w:space="0" w:color="auto"/>
            </w:tcBorders>
            <w:vAlign w:val="center"/>
          </w:tcPr>
          <w:p w14:paraId="789221A6" w14:textId="77777777" w:rsidR="0005094C" w:rsidRPr="001D770C" w:rsidRDefault="0005094C" w:rsidP="009C6DD6">
            <w:pPr>
              <w:overflowPunct w:val="0"/>
              <w:jc w:val="center"/>
              <w:rPr>
                <w:rFonts w:ascii="E-BZ" w:hAnsi="E-BZ" w:hint="eastAsia"/>
                <w:color w:val="000000"/>
                <w:sz w:val="14"/>
                <w:szCs w:val="14"/>
              </w:rPr>
            </w:pPr>
          </w:p>
        </w:tc>
        <w:tc>
          <w:tcPr>
            <w:tcW w:w="526" w:type="dxa"/>
            <w:tcBorders>
              <w:top w:val="single" w:sz="4" w:space="0" w:color="auto"/>
              <w:bottom w:val="single" w:sz="4" w:space="0" w:color="auto"/>
            </w:tcBorders>
          </w:tcPr>
          <w:p w14:paraId="1921D2A5" w14:textId="77777777" w:rsidR="0005094C" w:rsidRDefault="0005094C" w:rsidP="009C6DD6">
            <w:pPr>
              <w:overflowPunct w:val="0"/>
              <w:jc w:val="center"/>
              <w:rPr>
                <w:rFonts w:ascii="Times New Roman" w:eastAsia="仿宋" w:hAnsi="仿宋"/>
                <w:sz w:val="15"/>
                <w:szCs w:val="15"/>
              </w:rPr>
            </w:pPr>
            <w:r>
              <w:rPr>
                <w:rFonts w:ascii="E-BZ" w:hAnsi="E-BZ"/>
                <w:color w:val="000000"/>
                <w:sz w:val="14"/>
                <w:szCs w:val="14"/>
              </w:rPr>
              <w:t>mult</w:t>
            </w:r>
          </w:p>
        </w:tc>
        <w:tc>
          <w:tcPr>
            <w:tcW w:w="1548" w:type="dxa"/>
            <w:tcBorders>
              <w:top w:val="single" w:sz="4" w:space="0" w:color="auto"/>
              <w:bottom w:val="single" w:sz="4" w:space="0" w:color="auto"/>
            </w:tcBorders>
            <w:vAlign w:val="center"/>
          </w:tcPr>
          <w:p w14:paraId="419AC8CD" w14:textId="77777777" w:rsidR="0005094C" w:rsidRDefault="0005094C" w:rsidP="009C6DD6">
            <w:pPr>
              <w:overflowPunct w:val="0"/>
              <w:jc w:val="center"/>
              <w:rPr>
                <w:rFonts w:ascii="Times New Roman" w:eastAsia="仿宋" w:hAnsi="仿宋"/>
                <w:sz w:val="15"/>
                <w:szCs w:val="15"/>
              </w:rPr>
            </w:pPr>
          </w:p>
        </w:tc>
      </w:tr>
      <w:tr w:rsidR="0005094C" w:rsidRPr="002A6340" w14:paraId="2AB0F95C" w14:textId="77777777" w:rsidTr="004C42FD">
        <w:trPr>
          <w:jc w:val="center"/>
        </w:trPr>
        <w:tc>
          <w:tcPr>
            <w:tcW w:w="0" w:type="auto"/>
            <w:vAlign w:val="center"/>
          </w:tcPr>
          <w:p w14:paraId="715D8584" w14:textId="77777777" w:rsidR="0005094C" w:rsidRDefault="0005094C" w:rsidP="009C6DD6">
            <w:pPr>
              <w:overflowPunct w:val="0"/>
              <w:jc w:val="center"/>
              <w:rPr>
                <w:rFonts w:ascii="Times New Roman" w:eastAsia="仿宋" w:hAnsi="Times New Roman"/>
                <w:sz w:val="15"/>
                <w:szCs w:val="15"/>
              </w:rPr>
            </w:pPr>
            <w:r>
              <w:rPr>
                <w:rFonts w:ascii="黑体" w:eastAsia="黑体" w:hAnsi="黑体"/>
                <w:color w:val="000000"/>
                <w:sz w:val="15"/>
                <w:szCs w:val="15"/>
              </w:rPr>
              <w:t>mult_equal_r</w:t>
            </w:r>
          </w:p>
        </w:tc>
        <w:tc>
          <w:tcPr>
            <w:tcW w:w="526" w:type="dxa"/>
          </w:tcPr>
          <w:p w14:paraId="2BD817BC" w14:textId="77777777" w:rsidR="0005094C" w:rsidRDefault="0005094C" w:rsidP="009C6DD6">
            <w:pPr>
              <w:overflowPunct w:val="0"/>
              <w:jc w:val="center"/>
              <w:rPr>
                <w:rFonts w:ascii="宋体" w:eastAsia="宋体" w:hAnsi="宋体" w:cs="Times New Roman"/>
                <w:color w:val="000000"/>
                <w:sz w:val="15"/>
                <w:szCs w:val="15"/>
              </w:rPr>
            </w:pPr>
          </w:p>
        </w:tc>
        <w:tc>
          <w:tcPr>
            <w:tcW w:w="1548" w:type="dxa"/>
            <w:vAlign w:val="center"/>
          </w:tcPr>
          <w:p w14:paraId="1C1347AA" w14:textId="77777777" w:rsidR="0005094C" w:rsidRPr="002A6340" w:rsidRDefault="0005094C" w:rsidP="009C6DD6">
            <w:pPr>
              <w:spacing w:line="180" w:lineRule="exact"/>
              <w:rPr>
                <w:rFonts w:ascii="黑体" w:eastAsia="黑体" w:hAnsi="黑体"/>
                <w:color w:val="000000"/>
                <w:sz w:val="15"/>
                <w:szCs w:val="15"/>
              </w:rPr>
            </w:pPr>
            <w:r>
              <w:rPr>
                <w:rFonts w:ascii="黑体" w:eastAsia="黑体" w:hAnsi="黑体"/>
                <w:color w:val="000000"/>
                <w:sz w:val="15"/>
                <w:szCs w:val="15"/>
              </w:rPr>
              <w:t>A = B-&gt;A * C = B * C</w:t>
            </w:r>
          </w:p>
        </w:tc>
      </w:tr>
      <w:tr w:rsidR="0005094C" w14:paraId="579BBA37" w14:textId="77777777" w:rsidTr="004C42FD">
        <w:trPr>
          <w:jc w:val="center"/>
        </w:trPr>
        <w:tc>
          <w:tcPr>
            <w:tcW w:w="0" w:type="auto"/>
            <w:tcBorders>
              <w:top w:val="single" w:sz="4" w:space="0" w:color="auto"/>
              <w:bottom w:val="single" w:sz="4" w:space="0" w:color="auto"/>
            </w:tcBorders>
            <w:vAlign w:val="center"/>
          </w:tcPr>
          <w:p w14:paraId="625B0587" w14:textId="77777777" w:rsidR="0005094C" w:rsidRPr="002A6340" w:rsidRDefault="0005094C" w:rsidP="009C6DD6">
            <w:pPr>
              <w:overflowPunct w:val="0"/>
              <w:jc w:val="center"/>
              <w:rPr>
                <w:rFonts w:ascii="黑体" w:eastAsia="黑体" w:hAnsi="黑体"/>
                <w:color w:val="000000"/>
                <w:sz w:val="15"/>
                <w:szCs w:val="15"/>
              </w:rPr>
            </w:pPr>
            <w:r>
              <w:rPr>
                <w:rFonts w:ascii="黑体" w:eastAsia="黑体" w:hAnsi="黑体"/>
                <w:color w:val="000000"/>
                <w:sz w:val="15"/>
                <w:szCs w:val="15"/>
              </w:rPr>
              <w:t>mult_equal_l</w:t>
            </w:r>
          </w:p>
        </w:tc>
        <w:tc>
          <w:tcPr>
            <w:tcW w:w="526" w:type="dxa"/>
            <w:tcBorders>
              <w:top w:val="single" w:sz="4" w:space="0" w:color="auto"/>
              <w:bottom w:val="single" w:sz="4" w:space="0" w:color="auto"/>
            </w:tcBorders>
          </w:tcPr>
          <w:p w14:paraId="58EFF458" w14:textId="77777777" w:rsidR="0005094C" w:rsidRDefault="0005094C" w:rsidP="009C6DD6">
            <w:pPr>
              <w:overflowPunct w:val="0"/>
              <w:jc w:val="center"/>
              <w:rPr>
                <w:rFonts w:ascii="E-BZ" w:hAnsi="E-BZ" w:hint="eastAsia"/>
                <w:color w:val="000000"/>
                <w:sz w:val="14"/>
                <w:szCs w:val="14"/>
              </w:rPr>
            </w:pPr>
          </w:p>
        </w:tc>
        <w:tc>
          <w:tcPr>
            <w:tcW w:w="1548" w:type="dxa"/>
            <w:tcBorders>
              <w:top w:val="single" w:sz="4" w:space="0" w:color="auto"/>
              <w:bottom w:val="single" w:sz="4" w:space="0" w:color="auto"/>
            </w:tcBorders>
            <w:vAlign w:val="center"/>
          </w:tcPr>
          <w:p w14:paraId="087DA7D1" w14:textId="77777777" w:rsidR="0005094C" w:rsidRPr="002A6340" w:rsidRDefault="0005094C" w:rsidP="009C6DD6">
            <w:pPr>
              <w:spacing w:line="180" w:lineRule="exact"/>
              <w:rPr>
                <w:rFonts w:ascii="黑体" w:eastAsia="黑体" w:hAnsi="黑体"/>
                <w:color w:val="000000"/>
                <w:sz w:val="15"/>
                <w:szCs w:val="15"/>
              </w:rPr>
            </w:pPr>
            <w:r>
              <w:rPr>
                <w:rFonts w:ascii="黑体" w:eastAsia="黑体" w:hAnsi="黑体"/>
                <w:color w:val="000000"/>
                <w:sz w:val="15"/>
                <w:szCs w:val="15"/>
              </w:rPr>
              <w:t>A = B-&gt;C * A = C * B</w:t>
            </w:r>
          </w:p>
        </w:tc>
      </w:tr>
      <w:tr w:rsidR="0005094C" w14:paraId="1716F921" w14:textId="77777777" w:rsidTr="004C42FD">
        <w:trPr>
          <w:jc w:val="center"/>
        </w:trPr>
        <w:tc>
          <w:tcPr>
            <w:tcW w:w="0" w:type="auto"/>
            <w:tcBorders>
              <w:bottom w:val="single" w:sz="4" w:space="0" w:color="auto"/>
            </w:tcBorders>
          </w:tcPr>
          <w:p w14:paraId="0C43C027" w14:textId="77777777" w:rsidR="0005094C" w:rsidRPr="002A6340" w:rsidRDefault="0005094C" w:rsidP="009C6DD6">
            <w:pPr>
              <w:overflowPunct w:val="0"/>
              <w:rPr>
                <w:rFonts w:ascii="黑体" w:eastAsia="黑体" w:hAnsi="黑体"/>
                <w:color w:val="000000"/>
                <w:sz w:val="15"/>
                <w:szCs w:val="15"/>
              </w:rPr>
            </w:pPr>
            <w:r w:rsidRPr="002A6340">
              <w:rPr>
                <w:rFonts w:ascii="黑体" w:eastAsia="黑体" w:hAnsi="黑体"/>
                <w:color w:val="000000"/>
                <w:sz w:val="15"/>
                <w:szCs w:val="15"/>
              </w:rPr>
              <w:t>matrix_cancellation</w:t>
            </w:r>
          </w:p>
        </w:tc>
        <w:tc>
          <w:tcPr>
            <w:tcW w:w="526" w:type="dxa"/>
            <w:tcBorders>
              <w:bottom w:val="single" w:sz="4" w:space="0" w:color="auto"/>
            </w:tcBorders>
          </w:tcPr>
          <w:p w14:paraId="1E2F486D" w14:textId="77777777" w:rsidR="0005094C" w:rsidRDefault="0005094C" w:rsidP="009C6DD6">
            <w:pPr>
              <w:overflowPunct w:val="0"/>
              <w:jc w:val="center"/>
              <w:rPr>
                <w:rFonts w:ascii="宋体" w:eastAsia="宋体" w:hAnsi="宋体" w:cs="Times New Roman"/>
                <w:color w:val="000000"/>
                <w:sz w:val="15"/>
                <w:szCs w:val="15"/>
              </w:rPr>
            </w:pPr>
          </w:p>
        </w:tc>
        <w:tc>
          <w:tcPr>
            <w:tcW w:w="1548" w:type="dxa"/>
            <w:tcBorders>
              <w:bottom w:val="single" w:sz="4" w:space="0" w:color="auto"/>
            </w:tcBorders>
            <w:vAlign w:val="center"/>
          </w:tcPr>
          <w:p w14:paraId="16FA302D" w14:textId="77777777" w:rsidR="0005094C" w:rsidRPr="002A6340" w:rsidRDefault="002D5756" w:rsidP="009C6DD6">
            <w:pPr>
              <w:spacing w:line="180" w:lineRule="exact"/>
              <w:rPr>
                <w:rFonts w:ascii="黑体" w:eastAsia="黑体" w:hAnsi="黑体"/>
                <w:color w:val="000000"/>
                <w:sz w:val="15"/>
                <w:szCs w:val="15"/>
              </w:rPr>
            </w:pPr>
            <m:oMath>
              <m:sSup>
                <m:sSupPr>
                  <m:ctrlPr>
                    <w:rPr>
                      <w:rFonts w:ascii="Cambria Math" w:eastAsia="黑体" w:hAnsi="Cambria Math"/>
                      <w:color w:val="000000"/>
                      <w:sz w:val="15"/>
                      <w:szCs w:val="15"/>
                    </w:rPr>
                  </m:ctrlPr>
                </m:sSupPr>
                <m:e>
                  <m:r>
                    <w:rPr>
                      <w:rFonts w:ascii="Cambria Math" w:eastAsia="黑体" w:hAnsi="Cambria Math"/>
                      <w:color w:val="000000"/>
                      <w:sz w:val="15"/>
                      <w:szCs w:val="15"/>
                    </w:rPr>
                    <m:t>C</m:t>
                  </m:r>
                </m:e>
                <m:sup>
                  <m:r>
                    <m:rPr>
                      <m:sty m:val="p"/>
                    </m:rPr>
                    <w:rPr>
                      <w:rFonts w:ascii="Cambria Math" w:eastAsia="黑体" w:hAnsi="Cambria Math"/>
                      <w:color w:val="000000"/>
                      <w:sz w:val="15"/>
                      <w:szCs w:val="15"/>
                    </w:rPr>
                    <m:t>-1</m:t>
                  </m:r>
                </m:sup>
              </m:sSup>
            </m:oMath>
            <w:r w:rsidR="0005094C">
              <w:rPr>
                <w:rFonts w:ascii="黑体" w:eastAsia="黑体" w:hAnsi="黑体"/>
                <w:color w:val="000000"/>
                <w:sz w:val="15"/>
                <w:szCs w:val="15"/>
              </w:rPr>
              <w:t>-&gt;</w:t>
            </w:r>
            <w:r w:rsidR="0005094C">
              <w:rPr>
                <w:rFonts w:ascii="黑体" w:eastAsia="黑体" w:hAnsi="黑体" w:hint="eastAsia"/>
                <w:color w:val="000000"/>
                <w:sz w:val="15"/>
                <w:szCs w:val="15"/>
              </w:rPr>
              <w:t xml:space="preserve"> </w:t>
            </w:r>
            <w:r w:rsidR="0005094C">
              <w:rPr>
                <w:rFonts w:ascii="黑体" w:eastAsia="黑体" w:hAnsi="黑体"/>
                <w:color w:val="000000"/>
                <w:sz w:val="15"/>
                <w:szCs w:val="15"/>
              </w:rPr>
              <w:t>A * C = B * C -&gt;</w:t>
            </w:r>
            <w:r w:rsidR="0005094C">
              <w:rPr>
                <w:rFonts w:ascii="黑体" w:eastAsia="黑体" w:hAnsi="黑体" w:hint="eastAsia"/>
                <w:color w:val="000000"/>
                <w:sz w:val="15"/>
                <w:szCs w:val="15"/>
              </w:rPr>
              <w:t xml:space="preserve"> </w:t>
            </w:r>
            <w:r w:rsidR="0005094C">
              <w:rPr>
                <w:rFonts w:ascii="黑体" w:eastAsia="黑体" w:hAnsi="黑体"/>
                <w:color w:val="000000"/>
                <w:sz w:val="15"/>
                <w:szCs w:val="15"/>
              </w:rPr>
              <w:t>A = B</w:t>
            </w:r>
          </w:p>
        </w:tc>
      </w:tr>
      <w:tr w:rsidR="0005094C" w14:paraId="70CFD49D" w14:textId="77777777" w:rsidTr="004C42FD">
        <w:trPr>
          <w:jc w:val="center"/>
        </w:trPr>
        <w:tc>
          <w:tcPr>
            <w:tcW w:w="0" w:type="auto"/>
            <w:tcBorders>
              <w:top w:val="single" w:sz="4" w:space="0" w:color="auto"/>
              <w:bottom w:val="single" w:sz="4" w:space="0" w:color="auto"/>
            </w:tcBorders>
            <w:vAlign w:val="center"/>
          </w:tcPr>
          <w:p w14:paraId="100A211F" w14:textId="77777777" w:rsidR="0005094C" w:rsidRPr="001D770C" w:rsidRDefault="0005094C" w:rsidP="009C6DD6">
            <w:pPr>
              <w:overflowPunct w:val="0"/>
              <w:jc w:val="center"/>
              <w:rPr>
                <w:rFonts w:ascii="E-BZ" w:hAnsi="E-BZ" w:hint="eastAsia"/>
                <w:color w:val="000000"/>
                <w:sz w:val="14"/>
                <w:szCs w:val="14"/>
              </w:rPr>
            </w:pPr>
          </w:p>
        </w:tc>
        <w:tc>
          <w:tcPr>
            <w:tcW w:w="526" w:type="dxa"/>
            <w:tcBorders>
              <w:top w:val="single" w:sz="4" w:space="0" w:color="auto"/>
              <w:bottom w:val="single" w:sz="4" w:space="0" w:color="auto"/>
            </w:tcBorders>
          </w:tcPr>
          <w:p w14:paraId="6FA55FC6" w14:textId="77777777" w:rsidR="0005094C" w:rsidRDefault="0005094C" w:rsidP="009C6DD6">
            <w:pPr>
              <w:overflowPunct w:val="0"/>
              <w:jc w:val="center"/>
              <w:rPr>
                <w:rFonts w:ascii="Times New Roman" w:eastAsia="仿宋" w:hAnsi="仿宋"/>
                <w:sz w:val="15"/>
                <w:szCs w:val="15"/>
              </w:rPr>
            </w:pPr>
            <w:r>
              <w:rPr>
                <w:rFonts w:ascii="黑体" w:eastAsia="黑体" w:hAnsi="黑体" w:hint="eastAsia"/>
                <w:color w:val="000000"/>
                <w:sz w:val="15"/>
                <w:szCs w:val="15"/>
              </w:rPr>
              <w:t>i</w:t>
            </w:r>
            <w:r>
              <w:rPr>
                <w:rFonts w:ascii="黑体" w:eastAsia="黑体" w:hAnsi="黑体"/>
                <w:color w:val="000000"/>
                <w:sz w:val="15"/>
                <w:szCs w:val="15"/>
              </w:rPr>
              <w:t>nv</w:t>
            </w:r>
          </w:p>
        </w:tc>
        <w:tc>
          <w:tcPr>
            <w:tcW w:w="1548" w:type="dxa"/>
            <w:tcBorders>
              <w:top w:val="single" w:sz="4" w:space="0" w:color="auto"/>
              <w:bottom w:val="single" w:sz="4" w:space="0" w:color="auto"/>
            </w:tcBorders>
            <w:vAlign w:val="center"/>
          </w:tcPr>
          <w:p w14:paraId="36583401" w14:textId="77777777" w:rsidR="0005094C" w:rsidRDefault="0005094C" w:rsidP="009C6DD6">
            <w:pPr>
              <w:overflowPunct w:val="0"/>
              <w:jc w:val="center"/>
              <w:rPr>
                <w:rFonts w:ascii="Times New Roman" w:eastAsia="仿宋" w:hAnsi="仿宋"/>
                <w:sz w:val="15"/>
                <w:szCs w:val="15"/>
              </w:rPr>
            </w:pPr>
          </w:p>
        </w:tc>
      </w:tr>
      <w:tr w:rsidR="00BE011B" w14:paraId="6A8916E6" w14:textId="77777777" w:rsidTr="004C42FD">
        <w:trPr>
          <w:jc w:val="center"/>
        </w:trPr>
        <w:tc>
          <w:tcPr>
            <w:tcW w:w="0" w:type="auto"/>
          </w:tcPr>
          <w:p w14:paraId="701C8B76" w14:textId="25BA2B71" w:rsidR="00BE011B" w:rsidRDefault="00BE011B" w:rsidP="00BE011B">
            <w:pPr>
              <w:overflowPunct w:val="0"/>
              <w:jc w:val="center"/>
              <w:rPr>
                <w:rFonts w:ascii="Times New Roman" w:eastAsia="仿宋" w:hAnsi="Times New Roman"/>
                <w:sz w:val="15"/>
                <w:szCs w:val="15"/>
              </w:rPr>
            </w:pPr>
            <w:r>
              <w:rPr>
                <w:rFonts w:ascii="黑体" w:eastAsia="黑体" w:hAnsi="黑体"/>
                <w:color w:val="000000"/>
                <w:sz w:val="15"/>
                <w:szCs w:val="15"/>
              </w:rPr>
              <w:t>row_mul_c_inv</w:t>
            </w:r>
          </w:p>
        </w:tc>
        <w:tc>
          <w:tcPr>
            <w:tcW w:w="526" w:type="dxa"/>
          </w:tcPr>
          <w:p w14:paraId="121F1499" w14:textId="77777777" w:rsidR="00BE011B" w:rsidRDefault="00BE011B" w:rsidP="00BE011B">
            <w:pPr>
              <w:overflowPunct w:val="0"/>
              <w:rPr>
                <w:rFonts w:ascii="宋体" w:eastAsia="宋体" w:hAnsi="宋体" w:cs="Times New Roman"/>
                <w:color w:val="000000"/>
                <w:sz w:val="15"/>
                <w:szCs w:val="15"/>
              </w:rPr>
            </w:pPr>
          </w:p>
        </w:tc>
        <w:tc>
          <w:tcPr>
            <w:tcW w:w="1548" w:type="dxa"/>
            <w:vAlign w:val="center"/>
          </w:tcPr>
          <w:p w14:paraId="05C0F155" w14:textId="77777777" w:rsidR="00BE011B" w:rsidRDefault="00BE011B" w:rsidP="00BE011B">
            <w:pPr>
              <w:spacing w:line="180" w:lineRule="exact"/>
              <w:rPr>
                <w:rFonts w:ascii="黑体" w:eastAsia="黑体" w:hAnsi="黑体"/>
                <w:color w:val="000000"/>
                <w:sz w:val="15"/>
                <w:szCs w:val="15"/>
              </w:rPr>
            </w:pPr>
            <w:r>
              <w:rPr>
                <w:rFonts w:ascii="黑体" w:eastAsia="黑体" w:hAnsi="黑体"/>
                <w:color w:val="000000"/>
                <w:sz w:val="15"/>
                <w:szCs w:val="15"/>
              </w:rPr>
              <w:t xml:space="preserve">A * B = I -&gt; </w:t>
            </w:r>
          </w:p>
          <w:p w14:paraId="593F400D" w14:textId="55F70359" w:rsidR="00BE011B" w:rsidRPr="002A6340" w:rsidRDefault="00BE011B" w:rsidP="00BE011B">
            <w:pPr>
              <w:spacing w:line="180" w:lineRule="exact"/>
              <w:rPr>
                <w:rFonts w:ascii="黑体" w:eastAsia="黑体" w:hAnsi="黑体"/>
                <w:color w:val="000000"/>
                <w:sz w:val="15"/>
                <w:szCs w:val="15"/>
              </w:rPr>
            </w:pPr>
            <w:r>
              <w:rPr>
                <w:rFonts w:ascii="黑体" w:eastAsia="黑体" w:hAnsi="黑体"/>
                <w:color w:val="000000"/>
                <w:sz w:val="15"/>
                <w:szCs w:val="15"/>
              </w:rPr>
              <w:t>A * C = I -&gt; C = B</w:t>
            </w:r>
          </w:p>
        </w:tc>
      </w:tr>
      <w:tr w:rsidR="00BE011B" w14:paraId="739C3E8C" w14:textId="77777777" w:rsidTr="004C42FD">
        <w:trPr>
          <w:jc w:val="center"/>
        </w:trPr>
        <w:tc>
          <w:tcPr>
            <w:tcW w:w="0" w:type="auto"/>
            <w:tcBorders>
              <w:top w:val="single" w:sz="4" w:space="0" w:color="auto"/>
              <w:bottom w:val="single" w:sz="4" w:space="0" w:color="auto"/>
            </w:tcBorders>
          </w:tcPr>
          <w:p w14:paraId="6E09BF95" w14:textId="554F0227" w:rsidR="00BE011B" w:rsidRPr="001D770C" w:rsidRDefault="00BE011B" w:rsidP="00BE011B">
            <w:pPr>
              <w:overflowPunct w:val="0"/>
              <w:jc w:val="center"/>
              <w:rPr>
                <w:rFonts w:ascii="E-BZ" w:hAnsi="E-BZ" w:hint="eastAsia"/>
                <w:color w:val="000000"/>
                <w:sz w:val="14"/>
                <w:szCs w:val="14"/>
              </w:rPr>
            </w:pPr>
            <w:r>
              <w:rPr>
                <w:rFonts w:ascii="黑体" w:eastAsia="黑体" w:hAnsi="黑体"/>
                <w:color w:val="000000"/>
                <w:sz w:val="15"/>
                <w:szCs w:val="15"/>
              </w:rPr>
              <w:t>AB_inv</w:t>
            </w:r>
          </w:p>
        </w:tc>
        <w:tc>
          <w:tcPr>
            <w:tcW w:w="526" w:type="dxa"/>
            <w:tcBorders>
              <w:top w:val="single" w:sz="4" w:space="0" w:color="auto"/>
              <w:bottom w:val="single" w:sz="4" w:space="0" w:color="auto"/>
            </w:tcBorders>
          </w:tcPr>
          <w:p w14:paraId="0707988A" w14:textId="37DFBC40" w:rsidR="00BE011B" w:rsidRDefault="00BE011B" w:rsidP="00BE011B">
            <w:pPr>
              <w:overflowPunct w:val="0"/>
              <w:rPr>
                <w:rFonts w:ascii="Times New Roman" w:eastAsia="仿宋" w:hAnsi="仿宋"/>
                <w:sz w:val="15"/>
                <w:szCs w:val="15"/>
              </w:rPr>
            </w:pPr>
          </w:p>
        </w:tc>
        <w:tc>
          <w:tcPr>
            <w:tcW w:w="1548" w:type="dxa"/>
            <w:tcBorders>
              <w:top w:val="single" w:sz="4" w:space="0" w:color="auto"/>
              <w:bottom w:val="single" w:sz="4" w:space="0" w:color="auto"/>
            </w:tcBorders>
            <w:vAlign w:val="center"/>
          </w:tcPr>
          <w:p w14:paraId="49739EB4" w14:textId="1335D32E" w:rsidR="00BE011B" w:rsidRDefault="002D5756" w:rsidP="00BE011B">
            <w:pPr>
              <w:overflowPunct w:val="0"/>
              <w:jc w:val="center"/>
              <w:rPr>
                <w:rFonts w:ascii="Times New Roman" w:eastAsia="仿宋" w:hAnsi="仿宋"/>
                <w:sz w:val="15"/>
                <w:szCs w:val="15"/>
              </w:rPr>
            </w:pPr>
            <m:oMath>
              <m:sSup>
                <m:sSupPr>
                  <m:ctrlPr>
                    <w:rPr>
                      <w:rFonts w:ascii="Cambria Math" w:eastAsia="黑体" w:hAnsi="Cambria Math"/>
                      <w:color w:val="000000"/>
                      <w:sz w:val="15"/>
                      <w:szCs w:val="15"/>
                    </w:rPr>
                  </m:ctrlPr>
                </m:sSupPr>
                <m:e>
                  <m:r>
                    <w:rPr>
                      <w:rFonts w:ascii="Cambria Math" w:eastAsia="黑体" w:hAnsi="Cambria Math"/>
                      <w:color w:val="000000"/>
                      <w:sz w:val="15"/>
                      <w:szCs w:val="15"/>
                    </w:rPr>
                    <m:t>B</m:t>
                  </m:r>
                </m:e>
                <m:sup>
                  <m:r>
                    <m:rPr>
                      <m:sty m:val="p"/>
                    </m:rPr>
                    <w:rPr>
                      <w:rFonts w:ascii="Cambria Math" w:eastAsia="黑体" w:hAnsi="Cambria Math"/>
                      <w:color w:val="000000"/>
                      <w:sz w:val="15"/>
                      <w:szCs w:val="15"/>
                    </w:rPr>
                    <m:t>-1</m:t>
                  </m:r>
                </m:sup>
              </m:sSup>
            </m:oMath>
            <w:r w:rsidR="00BE011B">
              <w:rPr>
                <w:rFonts w:ascii="黑体" w:eastAsia="黑体" w:hAnsi="黑体"/>
                <w:color w:val="000000"/>
                <w:sz w:val="15"/>
                <w:szCs w:val="15"/>
              </w:rPr>
              <w:t>*</w:t>
            </w:r>
            <m:oMath>
              <m:sSup>
                <m:sSupPr>
                  <m:ctrlPr>
                    <w:rPr>
                      <w:rFonts w:ascii="Cambria Math" w:eastAsia="黑体" w:hAnsi="Cambria Math"/>
                      <w:color w:val="000000"/>
                      <w:sz w:val="15"/>
                      <w:szCs w:val="15"/>
                    </w:rPr>
                  </m:ctrlPr>
                </m:sSupPr>
                <m:e>
                  <m:r>
                    <w:rPr>
                      <w:rFonts w:ascii="Cambria Math" w:eastAsia="黑体" w:hAnsi="Cambria Math"/>
                      <w:color w:val="000000"/>
                      <w:sz w:val="15"/>
                      <w:szCs w:val="15"/>
                    </w:rPr>
                    <m:t>A</m:t>
                  </m:r>
                </m:e>
                <m:sup>
                  <m:r>
                    <m:rPr>
                      <m:sty m:val="p"/>
                    </m:rPr>
                    <w:rPr>
                      <w:rFonts w:ascii="Cambria Math" w:eastAsia="黑体" w:hAnsi="Cambria Math"/>
                      <w:color w:val="000000"/>
                      <w:sz w:val="15"/>
                      <w:szCs w:val="15"/>
                    </w:rPr>
                    <m:t>-1</m:t>
                  </m:r>
                </m:sup>
              </m:sSup>
            </m:oMath>
            <w:r w:rsidR="00BE011B">
              <w:rPr>
                <w:rFonts w:ascii="黑体" w:eastAsia="黑体" w:hAnsi="黑体"/>
                <w:color w:val="000000"/>
                <w:sz w:val="15"/>
                <w:szCs w:val="15"/>
              </w:rPr>
              <w:t xml:space="preserve"> * A*B =I.</w:t>
            </w:r>
          </w:p>
        </w:tc>
      </w:tr>
      <w:tr w:rsidR="00BE011B" w14:paraId="6FA7E9F4" w14:textId="77777777" w:rsidTr="004C42FD">
        <w:trPr>
          <w:jc w:val="center"/>
        </w:trPr>
        <w:tc>
          <w:tcPr>
            <w:tcW w:w="0" w:type="auto"/>
            <w:tcBorders>
              <w:top w:val="single" w:sz="4" w:space="0" w:color="auto"/>
              <w:bottom w:val="single" w:sz="4" w:space="0" w:color="auto"/>
            </w:tcBorders>
            <w:vAlign w:val="center"/>
          </w:tcPr>
          <w:p w14:paraId="4C1874EC" w14:textId="49945469" w:rsidR="00BE011B" w:rsidRPr="001D770C" w:rsidRDefault="00BE011B" w:rsidP="002D415B">
            <w:pPr>
              <w:overflowPunct w:val="0"/>
              <w:jc w:val="center"/>
              <w:rPr>
                <w:rFonts w:ascii="E-BZ" w:hAnsi="E-BZ" w:hint="eastAsia"/>
                <w:color w:val="000000"/>
                <w:sz w:val="14"/>
                <w:szCs w:val="14"/>
              </w:rPr>
            </w:pPr>
            <w:r>
              <w:rPr>
                <w:rFonts w:ascii="黑体" w:eastAsia="黑体" w:hAnsi="黑体"/>
                <w:color w:val="000000"/>
                <w:sz w:val="15"/>
                <w:szCs w:val="15"/>
              </w:rPr>
              <w:t>trans_mult_inv_correct</w:t>
            </w:r>
          </w:p>
        </w:tc>
        <w:tc>
          <w:tcPr>
            <w:tcW w:w="526" w:type="dxa"/>
            <w:tcBorders>
              <w:top w:val="single" w:sz="4" w:space="0" w:color="auto"/>
              <w:bottom w:val="single" w:sz="4" w:space="0" w:color="auto"/>
            </w:tcBorders>
          </w:tcPr>
          <w:p w14:paraId="614A6982" w14:textId="429A9228" w:rsidR="00BE011B" w:rsidRDefault="00BE011B" w:rsidP="00BE011B">
            <w:pPr>
              <w:overflowPunct w:val="0"/>
              <w:rPr>
                <w:rFonts w:ascii="Times New Roman" w:eastAsia="仿宋" w:hAnsi="仿宋"/>
                <w:sz w:val="15"/>
                <w:szCs w:val="15"/>
              </w:rPr>
            </w:pPr>
          </w:p>
        </w:tc>
        <w:tc>
          <w:tcPr>
            <w:tcW w:w="1548" w:type="dxa"/>
            <w:tcBorders>
              <w:top w:val="single" w:sz="4" w:space="0" w:color="auto"/>
              <w:bottom w:val="single" w:sz="4" w:space="0" w:color="auto"/>
            </w:tcBorders>
            <w:vAlign w:val="center"/>
          </w:tcPr>
          <w:p w14:paraId="7EBE9004" w14:textId="280ED4E5" w:rsidR="00BE011B" w:rsidRDefault="002D5756" w:rsidP="002D415B">
            <w:pPr>
              <w:overflowPunct w:val="0"/>
              <w:jc w:val="center"/>
              <w:rPr>
                <w:rFonts w:ascii="Times New Roman" w:eastAsia="仿宋" w:hAnsi="仿宋"/>
                <w:sz w:val="15"/>
                <w:szCs w:val="15"/>
              </w:rPr>
            </w:pPr>
            <m:oMath>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A</m:t>
                  </m:r>
                </m:e>
                <m:sup>
                  <m:r>
                    <w:rPr>
                      <w:rFonts w:ascii="Cambria Math" w:eastAsia="黑体" w:hAnsi="Cambria Math"/>
                      <w:color w:val="000000"/>
                      <w:sz w:val="15"/>
                      <w:szCs w:val="15"/>
                    </w:rPr>
                    <m:t>T</m:t>
                  </m:r>
                </m:sup>
              </m:sSup>
              <m:r>
                <m:rPr>
                  <m:sty m:val="p"/>
                </m:rPr>
                <w:rPr>
                  <w:rFonts w:ascii="Cambria Math" w:eastAsia="黑体" w:hAnsi="Cambria Math"/>
                  <w:color w:val="000000"/>
                  <w:sz w:val="15"/>
                  <w:szCs w:val="15"/>
                </w:rPr>
                <m:t xml:space="preserve"> </m:t>
              </m:r>
            </m:oMath>
            <w:r w:rsidR="00BE011B">
              <w:rPr>
                <w:rFonts w:ascii="黑体" w:eastAsia="黑体" w:hAnsi="黑体"/>
                <w:color w:val="000000"/>
                <w:sz w:val="15"/>
                <w:szCs w:val="15"/>
              </w:rPr>
              <w:t xml:space="preserve">* </w:t>
            </w:r>
            <m:oMath>
              <m:r>
                <m:rPr>
                  <m:sty m:val="p"/>
                </m:rPr>
                <w:rPr>
                  <w:rFonts w:ascii="Cambria Math" w:eastAsia="黑体" w:hAnsi="Cambria Math"/>
                  <w:color w:val="000000"/>
                  <w:sz w:val="15"/>
                  <w:szCs w:val="15"/>
                </w:rPr>
                <m:t xml:space="preserve"> </m:t>
              </m:r>
              <m:sSup>
                <m:sSupPr>
                  <m:ctrlPr>
                    <w:rPr>
                      <w:rFonts w:ascii="Cambria Math" w:eastAsia="黑体" w:hAnsi="Cambria Math"/>
                      <w:color w:val="000000"/>
                      <w:sz w:val="15"/>
                      <w:szCs w:val="15"/>
                    </w:rPr>
                  </m:ctrlPr>
                </m:sSupPr>
                <m:e>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(A</m:t>
                      </m:r>
                    </m:e>
                    <m:sup>
                      <m:r>
                        <m:rPr>
                          <m:sty m:val="p"/>
                        </m:rPr>
                        <w:rPr>
                          <w:rFonts w:ascii="Cambria Math" w:eastAsia="黑体" w:hAnsi="Cambria Math"/>
                          <w:color w:val="000000"/>
                          <w:sz w:val="15"/>
                          <w:szCs w:val="15"/>
                        </w:rPr>
                        <m:t>-1</m:t>
                      </m:r>
                    </m:sup>
                  </m:sSup>
                  <m:r>
                    <m:rPr>
                      <m:sty m:val="p"/>
                    </m:rPr>
                    <w:rPr>
                      <w:rFonts w:ascii="Cambria Math" w:eastAsia="黑体" w:hAnsi="Cambria Math"/>
                      <w:color w:val="000000"/>
                      <w:sz w:val="15"/>
                      <w:szCs w:val="15"/>
                    </w:rPr>
                    <m:t>)</m:t>
                  </m:r>
                </m:e>
                <m:sup>
                  <m:r>
                    <w:rPr>
                      <w:rFonts w:ascii="Cambria Math" w:eastAsia="黑体" w:hAnsi="Cambria Math"/>
                      <w:color w:val="000000"/>
                      <w:sz w:val="15"/>
                      <w:szCs w:val="15"/>
                    </w:rPr>
                    <m:t>T</m:t>
                  </m:r>
                </m:sup>
              </m:sSup>
            </m:oMath>
            <w:r w:rsidR="00BE011B">
              <w:rPr>
                <w:rFonts w:ascii="黑体" w:eastAsia="黑体" w:hAnsi="黑体"/>
                <w:color w:val="000000"/>
                <w:sz w:val="15"/>
                <w:szCs w:val="15"/>
              </w:rPr>
              <w:t xml:space="preserve"> = I</w:t>
            </w:r>
          </w:p>
        </w:tc>
      </w:tr>
      <w:tr w:rsidR="00BE011B" w14:paraId="2C82C06D" w14:textId="77777777" w:rsidTr="004C42FD">
        <w:trPr>
          <w:jc w:val="center"/>
        </w:trPr>
        <w:tc>
          <w:tcPr>
            <w:tcW w:w="0" w:type="auto"/>
            <w:tcBorders>
              <w:top w:val="single" w:sz="4" w:space="0" w:color="auto"/>
              <w:bottom w:val="single" w:sz="4" w:space="0" w:color="auto"/>
            </w:tcBorders>
            <w:vAlign w:val="center"/>
          </w:tcPr>
          <w:p w14:paraId="17C72343" w14:textId="1CF01AA8" w:rsidR="00BE011B" w:rsidRPr="001D770C" w:rsidRDefault="00BE011B" w:rsidP="002D415B">
            <w:pPr>
              <w:overflowPunct w:val="0"/>
              <w:jc w:val="center"/>
              <w:rPr>
                <w:rFonts w:ascii="E-BZ" w:hAnsi="E-BZ" w:hint="eastAsia"/>
                <w:color w:val="000000"/>
                <w:sz w:val="14"/>
                <w:szCs w:val="14"/>
              </w:rPr>
            </w:pPr>
            <w:r>
              <w:rPr>
                <w:rFonts w:ascii="黑体" w:eastAsia="黑体" w:hAnsi="黑体"/>
                <w:color w:val="000000"/>
                <w:sz w:val="15"/>
                <w:szCs w:val="15"/>
              </w:rPr>
              <w:t>inv_inv_correct</w:t>
            </w:r>
          </w:p>
        </w:tc>
        <w:tc>
          <w:tcPr>
            <w:tcW w:w="526" w:type="dxa"/>
            <w:tcBorders>
              <w:top w:val="single" w:sz="4" w:space="0" w:color="auto"/>
              <w:bottom w:val="single" w:sz="4" w:space="0" w:color="auto"/>
            </w:tcBorders>
          </w:tcPr>
          <w:p w14:paraId="4DA0914A" w14:textId="5DBAA690" w:rsidR="00BE011B" w:rsidRDefault="00BE011B" w:rsidP="002D415B">
            <w:pPr>
              <w:overflowPunct w:val="0"/>
              <w:jc w:val="center"/>
              <w:rPr>
                <w:rFonts w:ascii="Times New Roman" w:eastAsia="仿宋" w:hAnsi="仿宋"/>
                <w:sz w:val="15"/>
                <w:szCs w:val="15"/>
              </w:rPr>
            </w:pPr>
          </w:p>
        </w:tc>
        <w:tc>
          <w:tcPr>
            <w:tcW w:w="1548" w:type="dxa"/>
            <w:tcBorders>
              <w:top w:val="single" w:sz="4" w:space="0" w:color="auto"/>
              <w:bottom w:val="single" w:sz="4" w:space="0" w:color="auto"/>
            </w:tcBorders>
            <w:vAlign w:val="center"/>
          </w:tcPr>
          <w:p w14:paraId="23F29675" w14:textId="79BF6A3D" w:rsidR="00BE011B" w:rsidRDefault="002D5756" w:rsidP="002D415B">
            <w:pPr>
              <w:overflowPunct w:val="0"/>
              <w:jc w:val="center"/>
              <w:rPr>
                <w:rFonts w:ascii="Times New Roman" w:eastAsia="仿宋" w:hAnsi="仿宋"/>
                <w:sz w:val="15"/>
                <w:szCs w:val="15"/>
              </w:rPr>
            </w:pPr>
            <m:oMath>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m:t>
                  </m:r>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A</m:t>
                      </m:r>
                    </m:e>
                    <m:sup>
                      <m:r>
                        <m:rPr>
                          <m:sty m:val="p"/>
                        </m:rPr>
                        <w:rPr>
                          <w:rFonts w:ascii="Cambria Math" w:eastAsia="黑体" w:hAnsi="Cambria Math"/>
                          <w:color w:val="000000"/>
                          <w:sz w:val="15"/>
                          <w:szCs w:val="15"/>
                        </w:rPr>
                        <m:t>-1</m:t>
                      </m:r>
                    </m:sup>
                  </m:sSup>
                  <m:r>
                    <m:rPr>
                      <m:sty m:val="p"/>
                    </m:rPr>
                    <w:rPr>
                      <w:rFonts w:ascii="Cambria Math" w:eastAsia="黑体" w:hAnsi="Cambria Math"/>
                      <w:color w:val="000000"/>
                      <w:sz w:val="15"/>
                      <w:szCs w:val="15"/>
                    </w:rPr>
                    <m:t>)</m:t>
                  </m:r>
                </m:e>
                <m:sup>
                  <m:r>
                    <m:rPr>
                      <m:sty m:val="p"/>
                    </m:rPr>
                    <w:rPr>
                      <w:rFonts w:ascii="Cambria Math" w:eastAsia="黑体" w:hAnsi="Cambria Math"/>
                      <w:color w:val="000000"/>
                      <w:sz w:val="15"/>
                      <w:szCs w:val="15"/>
                    </w:rPr>
                    <m:t>-1</m:t>
                  </m:r>
                </m:sup>
              </m:sSup>
            </m:oMath>
            <w:r w:rsidR="00BE011B">
              <w:rPr>
                <w:rFonts w:ascii="黑体" w:eastAsia="黑体" w:hAnsi="黑体" w:hint="eastAsia"/>
                <w:color w:val="000000"/>
                <w:sz w:val="15"/>
                <w:szCs w:val="15"/>
              </w:rPr>
              <w:t xml:space="preserve"> </w:t>
            </w:r>
            <w:r w:rsidR="00BE011B">
              <w:rPr>
                <w:rFonts w:ascii="黑体" w:eastAsia="黑体" w:hAnsi="黑体"/>
                <w:color w:val="000000"/>
                <w:sz w:val="15"/>
                <w:szCs w:val="15"/>
              </w:rPr>
              <w:t>= A</w:t>
            </w:r>
          </w:p>
        </w:tc>
      </w:tr>
      <w:tr w:rsidR="004C42FD" w:rsidRPr="002A6340" w14:paraId="15DA1A5E" w14:textId="77777777" w:rsidTr="004C42FD">
        <w:trPr>
          <w:jc w:val="center"/>
        </w:trPr>
        <w:tc>
          <w:tcPr>
            <w:tcW w:w="0" w:type="auto"/>
            <w:tcBorders>
              <w:bottom w:val="single" w:sz="4" w:space="0" w:color="auto"/>
            </w:tcBorders>
          </w:tcPr>
          <w:p w14:paraId="42F413B1" w14:textId="77777777" w:rsidR="004C42FD" w:rsidRDefault="004C42FD" w:rsidP="002D415B">
            <w:pPr>
              <w:overflowPunct w:val="0"/>
              <w:jc w:val="center"/>
              <w:rPr>
                <w:rFonts w:ascii="黑体" w:eastAsia="黑体" w:hAnsi="黑体"/>
                <w:color w:val="000000"/>
                <w:sz w:val="15"/>
                <w:szCs w:val="15"/>
              </w:rPr>
            </w:pPr>
            <w:r>
              <w:rPr>
                <w:rFonts w:ascii="黑体" w:eastAsia="黑体" w:hAnsi="黑体"/>
                <w:color w:val="000000"/>
                <w:sz w:val="15"/>
                <w:szCs w:val="15"/>
              </w:rPr>
              <w:t>row_mul_c_inv</w:t>
            </w:r>
          </w:p>
        </w:tc>
        <w:tc>
          <w:tcPr>
            <w:tcW w:w="526" w:type="dxa"/>
            <w:tcBorders>
              <w:bottom w:val="single" w:sz="4" w:space="0" w:color="auto"/>
            </w:tcBorders>
          </w:tcPr>
          <w:p w14:paraId="28A45095" w14:textId="77777777" w:rsidR="004C42FD" w:rsidRDefault="004C42FD" w:rsidP="002D415B">
            <w:pPr>
              <w:overflowPunct w:val="0"/>
              <w:jc w:val="center"/>
              <w:rPr>
                <w:rFonts w:ascii="宋体" w:eastAsia="宋体" w:hAnsi="宋体" w:cs="Times New Roman"/>
                <w:color w:val="000000"/>
                <w:sz w:val="15"/>
                <w:szCs w:val="15"/>
              </w:rPr>
            </w:pPr>
          </w:p>
        </w:tc>
        <w:tc>
          <w:tcPr>
            <w:tcW w:w="1548" w:type="dxa"/>
            <w:tcBorders>
              <w:bottom w:val="single" w:sz="4" w:space="0" w:color="auto"/>
            </w:tcBorders>
            <w:vAlign w:val="center"/>
          </w:tcPr>
          <w:p w14:paraId="42B43174" w14:textId="77777777" w:rsidR="004C42FD" w:rsidRPr="002A6340" w:rsidRDefault="002D5756" w:rsidP="002D415B">
            <w:pPr>
              <w:overflowPunct w:val="0"/>
              <w:jc w:val="center"/>
              <w:rPr>
                <w:rFonts w:ascii="黑体" w:eastAsia="黑体" w:hAnsi="黑体"/>
                <w:color w:val="000000"/>
                <w:sz w:val="15"/>
                <w:szCs w:val="15"/>
              </w:rPr>
            </w:pPr>
            <m:oMath>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(kA)</m:t>
                  </m:r>
                </m:e>
                <m:sup>
                  <m:r>
                    <m:rPr>
                      <m:sty m:val="p"/>
                    </m:rPr>
                    <w:rPr>
                      <w:rFonts w:ascii="Cambria Math" w:eastAsia="黑体" w:hAnsi="Cambria Math"/>
                      <w:color w:val="000000"/>
                      <w:sz w:val="15"/>
                      <w:szCs w:val="15"/>
                    </w:rPr>
                    <m:t>-1</m:t>
                  </m:r>
                </m:sup>
              </m:sSup>
            </m:oMath>
            <w:r w:rsidR="004C42FD">
              <w:rPr>
                <w:rFonts w:ascii="黑体" w:eastAsia="黑体" w:hAnsi="黑体" w:hint="eastAsia"/>
                <w:color w:val="000000"/>
                <w:sz w:val="15"/>
                <w:szCs w:val="15"/>
              </w:rPr>
              <w:t xml:space="preserve"> </w:t>
            </w:r>
            <w:r w:rsidR="004C42FD">
              <w:rPr>
                <w:rFonts w:ascii="黑体" w:eastAsia="黑体" w:hAnsi="黑体"/>
                <w:color w:val="000000"/>
                <w:sz w:val="15"/>
                <w:szCs w:val="15"/>
              </w:rPr>
              <w:t xml:space="preserve">= </w:t>
            </w:r>
            <m:oMath>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k</m:t>
                  </m:r>
                </m:e>
                <m:sup>
                  <m:r>
                    <m:rPr>
                      <m:sty m:val="p"/>
                    </m:rPr>
                    <w:rPr>
                      <w:rFonts w:ascii="Cambria Math" w:eastAsia="黑体" w:hAnsi="Cambria Math"/>
                      <w:color w:val="000000"/>
                      <w:sz w:val="15"/>
                      <w:szCs w:val="15"/>
                    </w:rPr>
                    <m:t>-1</m:t>
                  </m:r>
                </m:sup>
              </m:sSup>
            </m:oMath>
            <w:r w:rsidR="004C42FD">
              <w:rPr>
                <w:rFonts w:ascii="黑体" w:eastAsia="黑体" w:hAnsi="黑体" w:hint="eastAsia"/>
                <w:color w:val="000000"/>
                <w:sz w:val="15"/>
                <w:szCs w:val="15"/>
              </w:rPr>
              <w:t xml:space="preserve"> </w:t>
            </w:r>
            <w:r w:rsidR="004C42FD">
              <w:rPr>
                <w:rFonts w:ascii="黑体" w:eastAsia="黑体" w:hAnsi="黑体"/>
                <w:color w:val="000000"/>
                <w:sz w:val="15"/>
                <w:szCs w:val="15"/>
              </w:rPr>
              <w:t xml:space="preserve">* </w:t>
            </w:r>
            <m:oMath>
              <m:sSup>
                <m:sSupPr>
                  <m:ctrlPr>
                    <w:rPr>
                      <w:rFonts w:ascii="Cambria Math" w:eastAsia="黑体" w:hAnsi="Cambria Math"/>
                      <w:color w:val="000000"/>
                      <w:sz w:val="15"/>
                      <w:szCs w:val="15"/>
                    </w:rPr>
                  </m:ctrlPr>
                </m:sSupPr>
                <m:e>
                  <m:r>
                    <m:rPr>
                      <m:sty m:val="p"/>
                    </m:rPr>
                    <w:rPr>
                      <w:rFonts w:ascii="Cambria Math" w:eastAsia="黑体" w:hAnsi="Cambria Math"/>
                      <w:color w:val="000000"/>
                      <w:sz w:val="15"/>
                      <w:szCs w:val="15"/>
                    </w:rPr>
                    <m:t>A</m:t>
                  </m:r>
                </m:e>
                <m:sup>
                  <m:r>
                    <m:rPr>
                      <m:sty m:val="p"/>
                    </m:rPr>
                    <w:rPr>
                      <w:rFonts w:ascii="Cambria Math" w:eastAsia="黑体" w:hAnsi="Cambria Math"/>
                      <w:color w:val="000000"/>
                      <w:sz w:val="15"/>
                      <w:szCs w:val="15"/>
                    </w:rPr>
                    <m:t>-1</m:t>
                  </m:r>
                </m:sup>
              </m:sSup>
            </m:oMath>
          </w:p>
        </w:tc>
      </w:tr>
    </w:tbl>
    <w:p w14:paraId="42626F48" w14:textId="455B5B9C" w:rsidR="004C42FD" w:rsidRPr="00E37302" w:rsidRDefault="009F0C51" w:rsidP="00472A55">
      <w:pPr>
        <w:ind w:firstLine="420"/>
        <w:rPr>
          <w:rFonts w:ascii="Times New Roman" w:eastAsia="宋体" w:hAnsi="Times New Roman" w:cs="Times New Roman"/>
          <w:color w:val="000000"/>
          <w:sz w:val="18"/>
          <w:szCs w:val="18"/>
        </w:rPr>
      </w:pPr>
      <w:r>
        <w:rPr>
          <w:rFonts w:ascii="宋体" w:eastAsia="宋体" w:hAnsi="宋体" w:hint="eastAsia"/>
          <w:color w:val="000000"/>
          <w:sz w:val="18"/>
          <w:szCs w:val="18"/>
        </w:rPr>
        <w:t>以</w:t>
      </w:r>
      <w:r w:rsidR="00BD7012">
        <w:rPr>
          <w:rFonts w:ascii="宋体" w:eastAsia="宋体" w:hAnsi="宋体" w:hint="eastAsia"/>
          <w:color w:val="000000"/>
          <w:sz w:val="18"/>
          <w:szCs w:val="18"/>
        </w:rPr>
        <w:t>单位矩阵转置不变性质</w:t>
      </w:r>
      <w:r w:rsidR="00BD7012">
        <w:rPr>
          <w:rFonts w:ascii="Times New Roman" w:eastAsia="宋体" w:hAnsi="Times New Roman" w:cs="Times New Roman"/>
          <w:color w:val="000000"/>
          <w:sz w:val="18"/>
          <w:szCs w:val="18"/>
        </w:rPr>
        <w:t>I_</w:t>
      </w:r>
      <w:r w:rsidR="00BD7012">
        <w:rPr>
          <w:rFonts w:ascii="Times New Roman" w:eastAsia="宋体" w:hAnsi="Times New Roman" w:cs="Times New Roman" w:hint="eastAsia"/>
          <w:color w:val="000000"/>
          <w:sz w:val="18"/>
          <w:szCs w:val="18"/>
        </w:rPr>
        <w:t>t</w:t>
      </w:r>
      <w:r w:rsidR="00BD7012">
        <w:rPr>
          <w:rFonts w:ascii="Times New Roman" w:eastAsia="宋体" w:hAnsi="Times New Roman" w:cs="Times New Roman"/>
          <w:color w:val="000000"/>
          <w:sz w:val="18"/>
          <w:szCs w:val="18"/>
        </w:rPr>
        <w:t>r</w:t>
      </w:r>
      <w:r w:rsidR="00BD7012">
        <w:rPr>
          <w:rFonts w:ascii="Times New Roman" w:eastAsia="宋体" w:hAnsi="Times New Roman" w:cs="Times New Roman" w:hint="eastAsia"/>
          <w:color w:val="000000"/>
          <w:sz w:val="18"/>
          <w:szCs w:val="18"/>
        </w:rPr>
        <w:t>ans</w:t>
      </w:r>
      <w:r w:rsidR="00BD7012">
        <w:rPr>
          <w:rFonts w:ascii="Times New Roman" w:eastAsia="宋体" w:hAnsi="Times New Roman" w:cs="Times New Roman"/>
          <w:color w:val="000000"/>
          <w:sz w:val="18"/>
          <w:szCs w:val="18"/>
        </w:rPr>
        <w:t>_I</w:t>
      </w:r>
      <w:r>
        <w:rPr>
          <w:rFonts w:ascii="宋体" w:eastAsia="宋体" w:hAnsi="宋体" w:hint="eastAsia"/>
          <w:color w:val="000000"/>
          <w:sz w:val="18"/>
          <w:szCs w:val="18"/>
        </w:rPr>
        <w:t>为例，</w:t>
      </w:r>
      <w:r w:rsidR="00776B6D">
        <w:rPr>
          <w:rFonts w:ascii="宋体" w:eastAsia="宋体" w:hAnsi="宋体" w:hint="eastAsia"/>
          <w:color w:val="000000"/>
          <w:sz w:val="18"/>
          <w:szCs w:val="18"/>
        </w:rPr>
        <w:t>借助新等价定义，</w:t>
      </w:r>
      <w:r w:rsidR="00D22476">
        <w:rPr>
          <w:rFonts w:ascii="宋体" w:eastAsia="宋体" w:hAnsi="宋体" w:hint="eastAsia"/>
          <w:color w:val="000000"/>
          <w:sz w:val="18"/>
          <w:szCs w:val="18"/>
        </w:rPr>
        <w:t>以</w:t>
      </w:r>
      <w:r w:rsidR="00D22476" w:rsidRPr="00776B6D">
        <w:rPr>
          <w:rFonts w:ascii="Times New Roman" w:eastAsia="宋体" w:hAnsi="Times New Roman" w:cs="Times New Roman" w:hint="eastAsia"/>
          <w:color w:val="000000"/>
          <w:sz w:val="18"/>
          <w:szCs w:val="18"/>
        </w:rPr>
        <w:t>destruct</w:t>
      </w:r>
      <w:r w:rsidR="00D22476">
        <w:rPr>
          <w:rFonts w:ascii="宋体" w:eastAsia="宋体" w:hAnsi="宋体" w:hint="eastAsia"/>
          <w:color w:val="000000"/>
          <w:sz w:val="18"/>
          <w:szCs w:val="18"/>
        </w:rPr>
        <w:t>结构</w:t>
      </w:r>
      <w:r w:rsidR="00776B6D">
        <w:rPr>
          <w:rFonts w:ascii="宋体" w:eastAsia="宋体" w:hAnsi="宋体" w:hint="eastAsia"/>
          <w:color w:val="000000"/>
          <w:sz w:val="18"/>
          <w:szCs w:val="18"/>
        </w:rPr>
        <w:t>分解矩阵各行各列元素，</w:t>
      </w:r>
      <w:r>
        <w:rPr>
          <w:rFonts w:ascii="宋体" w:eastAsia="宋体" w:hAnsi="宋体" w:hint="eastAsia"/>
          <w:color w:val="000000"/>
          <w:sz w:val="18"/>
          <w:szCs w:val="18"/>
        </w:rPr>
        <w:t>可</w:t>
      </w:r>
      <w:r w:rsidR="00776B6D">
        <w:rPr>
          <w:rFonts w:ascii="宋体" w:eastAsia="宋体" w:hAnsi="宋体" w:hint="eastAsia"/>
          <w:color w:val="000000"/>
          <w:sz w:val="18"/>
          <w:szCs w:val="18"/>
        </w:rPr>
        <w:t>绕过复杂的</w:t>
      </w:r>
      <w:r w:rsidR="00BD7012" w:rsidRPr="00BD7012">
        <w:rPr>
          <w:rFonts w:ascii="Times New Roman" w:eastAsia="宋体" w:hAnsi="Times New Roman" w:cs="Times New Roman" w:hint="eastAsia"/>
          <w:color w:val="000000"/>
          <w:sz w:val="18"/>
          <w:szCs w:val="18"/>
        </w:rPr>
        <w:t>l</w:t>
      </w:r>
      <w:r w:rsidR="00BD7012" w:rsidRPr="00BD7012">
        <w:rPr>
          <w:rFonts w:ascii="Times New Roman" w:eastAsia="宋体" w:hAnsi="Times New Roman" w:cs="Times New Roman"/>
          <w:color w:val="000000"/>
          <w:sz w:val="18"/>
          <w:szCs w:val="18"/>
        </w:rPr>
        <w:t>ist</w:t>
      </w:r>
      <w:r w:rsidR="00BD7012">
        <w:rPr>
          <w:rFonts w:ascii="宋体" w:eastAsia="宋体" w:hAnsi="宋体" w:hint="eastAsia"/>
          <w:color w:val="000000"/>
          <w:sz w:val="18"/>
          <w:szCs w:val="18"/>
        </w:rPr>
        <w:t>归纳结构</w:t>
      </w:r>
      <w:r>
        <w:rPr>
          <w:rFonts w:ascii="宋体" w:eastAsia="宋体" w:hAnsi="宋体" w:hint="eastAsia"/>
          <w:color w:val="000000"/>
          <w:sz w:val="18"/>
          <w:szCs w:val="18"/>
        </w:rPr>
        <w:t>直接证明</w:t>
      </w:r>
      <w:r w:rsidR="00776B6D">
        <w:rPr>
          <w:rFonts w:ascii="宋体" w:eastAsia="宋体" w:hAnsi="宋体" w:hint="eastAsia"/>
          <w:color w:val="000000"/>
          <w:sz w:val="18"/>
          <w:szCs w:val="18"/>
        </w:rPr>
        <w:t>正确性</w:t>
      </w:r>
      <w:r w:rsidR="009A2BC5">
        <w:rPr>
          <w:rFonts w:ascii="宋体" w:eastAsia="宋体" w:hAnsi="宋体" w:hint="eastAsia"/>
          <w:color w:val="000000"/>
          <w:sz w:val="18"/>
          <w:szCs w:val="18"/>
        </w:rPr>
        <w:t>，从而证明</w:t>
      </w:r>
      <w:r w:rsidR="009A2BC5" w:rsidRPr="009A2BC5">
        <w:rPr>
          <w:rFonts w:ascii="宋体" w:eastAsia="宋体" w:hAnsi="宋体" w:hint="eastAsia"/>
          <w:color w:val="000000"/>
          <w:sz w:val="18"/>
          <w:szCs w:val="18"/>
        </w:rPr>
        <w:t>转置仍可逆</w:t>
      </w:r>
      <w:r w:rsidR="009A2BC5">
        <w:rPr>
          <w:rFonts w:ascii="宋体" w:eastAsia="宋体" w:hAnsi="宋体" w:hint="eastAsia"/>
          <w:color w:val="000000"/>
          <w:sz w:val="18"/>
          <w:szCs w:val="18"/>
        </w:rPr>
        <w:t>性质</w:t>
      </w:r>
      <m:oMath>
        <m:sSup>
          <m:sSupPr>
            <m:ctrlPr>
              <w:rPr>
                <w:rFonts w:ascii="Cambria Math" w:eastAsia="宋体" w:hAnsi="Cambria Math" w:cs="Times New Roman"/>
                <w:color w:val="000000"/>
                <w:sz w:val="18"/>
                <w:szCs w:val="18"/>
              </w:rPr>
            </m:ctrlPr>
          </m:sSupPr>
          <m:e>
            <m:r>
              <m:rPr>
                <m:sty m:val="p"/>
              </m:rPr>
              <w:rPr>
                <w:rFonts w:ascii="Cambria Math" w:eastAsia="宋体" w:hAnsi="Cambria Math" w:cs="Times New Roman"/>
                <w:color w:val="000000"/>
                <w:sz w:val="18"/>
                <w:szCs w:val="18"/>
              </w:rPr>
              <m:t>A</m:t>
            </m:r>
          </m:e>
          <m:sup>
            <m:r>
              <w:rPr>
                <w:rFonts w:ascii="Cambria Math" w:eastAsia="宋体" w:hAnsi="Cambria Math" w:cs="Times New Roman"/>
                <w:color w:val="000000"/>
                <w:sz w:val="18"/>
                <w:szCs w:val="18"/>
              </w:rPr>
              <m:t>T</m:t>
            </m:r>
          </m:sup>
        </m:sSup>
        <m:r>
          <m:rPr>
            <m:sty m:val="p"/>
          </m:rPr>
          <w:rPr>
            <w:rFonts w:ascii="Cambria Math" w:eastAsia="宋体" w:hAnsi="Cambria Math" w:cs="Times New Roman"/>
            <w:color w:val="000000"/>
            <w:sz w:val="18"/>
            <w:szCs w:val="18"/>
          </w:rPr>
          <m:t xml:space="preserve"> </m:t>
        </m:r>
      </m:oMath>
      <w:r w:rsidR="009A2BC5" w:rsidRPr="009A2BC5">
        <w:rPr>
          <w:rFonts w:ascii="Times New Roman" w:eastAsia="宋体" w:hAnsi="Times New Roman" w:cs="Times New Roman"/>
          <w:color w:val="000000"/>
          <w:sz w:val="18"/>
          <w:szCs w:val="18"/>
        </w:rPr>
        <w:t>*</w:t>
      </w:r>
      <m:oMath>
        <m:r>
          <m:rPr>
            <m:sty m:val="p"/>
          </m:rPr>
          <w:rPr>
            <w:rFonts w:ascii="Cambria Math" w:eastAsia="宋体" w:hAnsi="Cambria Math" w:cs="Times New Roman"/>
            <w:color w:val="000000"/>
            <w:sz w:val="18"/>
            <w:szCs w:val="18"/>
          </w:rPr>
          <m:t xml:space="preserve"> </m:t>
        </m:r>
        <m:sSup>
          <m:sSupPr>
            <m:ctrlPr>
              <w:rPr>
                <w:rFonts w:ascii="Cambria Math" w:eastAsia="宋体" w:hAnsi="Cambria Math" w:cs="Times New Roman"/>
                <w:color w:val="000000"/>
                <w:sz w:val="18"/>
                <w:szCs w:val="18"/>
              </w:rPr>
            </m:ctrlPr>
          </m:sSupPr>
          <m:e>
            <m:sSup>
              <m:sSupPr>
                <m:ctrlPr>
                  <w:rPr>
                    <w:rFonts w:ascii="Cambria Math" w:eastAsia="宋体" w:hAnsi="Cambria Math" w:cs="Times New Roman"/>
                    <w:color w:val="000000"/>
                    <w:sz w:val="18"/>
                    <w:szCs w:val="18"/>
                  </w:rPr>
                </m:ctrlPr>
              </m:sSupPr>
              <m:e>
                <m:r>
                  <m:rPr>
                    <m:sty m:val="p"/>
                  </m:rPr>
                  <w:rPr>
                    <w:rFonts w:ascii="Cambria Math" w:eastAsia="宋体" w:hAnsi="Cambria Math" w:cs="Times New Roman"/>
                    <w:color w:val="000000"/>
                    <w:sz w:val="18"/>
                    <w:szCs w:val="18"/>
                  </w:rPr>
                  <m:t>(A</m:t>
                </m:r>
              </m:e>
              <m:sup>
                <m:r>
                  <m:rPr>
                    <m:sty m:val="p"/>
                  </m:rPr>
                  <w:rPr>
                    <w:rFonts w:ascii="Cambria Math" w:eastAsia="宋体" w:hAnsi="Cambria Math" w:cs="Times New Roman"/>
                    <w:color w:val="000000"/>
                    <w:sz w:val="18"/>
                    <w:szCs w:val="18"/>
                  </w:rPr>
                  <m:t>-1</m:t>
                </m:r>
              </m:sup>
            </m:sSup>
            <m:r>
              <m:rPr>
                <m:sty m:val="p"/>
              </m:rPr>
              <w:rPr>
                <w:rFonts w:ascii="Cambria Math" w:eastAsia="宋体" w:hAnsi="Cambria Math" w:cs="Times New Roman"/>
                <w:color w:val="000000"/>
                <w:sz w:val="18"/>
                <w:szCs w:val="18"/>
              </w:rPr>
              <m:t>)</m:t>
            </m:r>
          </m:e>
          <m:sup>
            <m:r>
              <w:rPr>
                <w:rFonts w:ascii="Cambria Math" w:eastAsia="宋体" w:hAnsi="Cambria Math" w:cs="Times New Roman"/>
                <w:color w:val="000000"/>
                <w:sz w:val="18"/>
                <w:szCs w:val="18"/>
              </w:rPr>
              <m:t>T</m:t>
            </m:r>
          </m:sup>
        </m:sSup>
      </m:oMath>
      <w:r w:rsidR="009A2BC5" w:rsidRPr="009A2BC5">
        <w:rPr>
          <w:rFonts w:ascii="Times New Roman" w:eastAsia="宋体" w:hAnsi="Times New Roman" w:cs="Times New Roman"/>
          <w:color w:val="000000"/>
          <w:sz w:val="18"/>
          <w:szCs w:val="18"/>
        </w:rPr>
        <w:t xml:space="preserve"> = I</w:t>
      </w:r>
      <w:r w:rsidR="00BD7012" w:rsidRPr="009A2BC5">
        <w:rPr>
          <w:rFonts w:ascii="Times New Roman" w:eastAsia="宋体" w:hAnsi="Times New Roman" w:cs="Times New Roman" w:hint="eastAsia"/>
          <w:color w:val="000000"/>
          <w:sz w:val="18"/>
          <w:szCs w:val="18"/>
        </w:rPr>
        <w:t>：</w:t>
      </w:r>
    </w:p>
    <w:p w14:paraId="312A48A8" w14:textId="5444DB46" w:rsidR="00DB1AF1" w:rsidRDefault="008B6699" w:rsidP="0035357F">
      <w:pPr>
        <w:rPr>
          <w:rFonts w:ascii="宋体" w:eastAsia="宋体" w:hAnsi="宋体"/>
          <w:color w:val="000000"/>
          <w:sz w:val="18"/>
          <w:szCs w:val="18"/>
        </w:rPr>
      </w:pPr>
      <w:r>
        <w:rPr>
          <w:noProof/>
        </w:rPr>
        <w:lastRenderedPageBreak/>
        <w:drawing>
          <wp:inline distT="0" distB="0" distL="0" distR="0" wp14:anchorId="709CE165" wp14:editId="321DBD0B">
            <wp:extent cx="2501900" cy="144272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1442720"/>
                    </a:xfrm>
                    <a:prstGeom prst="rect">
                      <a:avLst/>
                    </a:prstGeom>
                  </pic:spPr>
                </pic:pic>
              </a:graphicData>
            </a:graphic>
          </wp:inline>
        </w:drawing>
      </w:r>
    </w:p>
    <w:p w14:paraId="146D6DBE" w14:textId="4A17EC56" w:rsidR="005A135F" w:rsidRDefault="005A135F" w:rsidP="005A135F">
      <w:pPr>
        <w:pStyle w:val="a5"/>
        <w:spacing w:after="0"/>
        <w:jc w:val="center"/>
        <w:rPr>
          <w:rFonts w:asciiTheme="minorHAnsi" w:eastAsiaTheme="minorEastAsia" w:hAnsiTheme="minorHAnsi" w:cstheme="minorBidi"/>
          <w:szCs w:val="22"/>
        </w:rPr>
      </w:pPr>
      <w:r>
        <w:rPr>
          <w:rFonts w:ascii="宋体" w:hAnsi="宋体" w:hint="eastAsia"/>
          <w:sz w:val="15"/>
          <w:szCs w:val="15"/>
        </w:rPr>
        <w:t>图</w:t>
      </w:r>
      <w:r w:rsidR="008965A2">
        <w:rPr>
          <w:rFonts w:ascii="宋体" w:hAnsi="宋体"/>
          <w:sz w:val="15"/>
          <w:szCs w:val="15"/>
        </w:rPr>
        <w:t>5.1</w:t>
      </w:r>
      <w:r>
        <w:rPr>
          <w:rFonts w:ascii="宋体" w:hAnsi="宋体" w:hint="eastAsia"/>
          <w:sz w:val="15"/>
          <w:szCs w:val="15"/>
        </w:rPr>
        <w:t xml:space="preserve"> </w:t>
      </w:r>
      <w:r w:rsidR="001A66AD" w:rsidRPr="001A66AD">
        <w:rPr>
          <w:rFonts w:ascii="宋体" w:hAnsi="宋体" w:hint="eastAsia"/>
          <w:color w:val="000000"/>
          <w:sz w:val="18"/>
          <w:szCs w:val="18"/>
        </w:rPr>
        <w:t>单位矩阵转置不变性的验证</w:t>
      </w:r>
      <w:r>
        <w:rPr>
          <w:rFonts w:asciiTheme="minorHAnsi" w:eastAsiaTheme="minorEastAsia" w:hAnsiTheme="minorHAnsi" w:cstheme="minorBidi"/>
          <w:szCs w:val="22"/>
        </w:rPr>
        <w:t xml:space="preserve"> </w:t>
      </w:r>
    </w:p>
    <w:p w14:paraId="13F80734" w14:textId="6E59271D" w:rsidR="005A135F" w:rsidRDefault="005A135F" w:rsidP="00E37302">
      <w:pPr>
        <w:pStyle w:val="a5"/>
        <w:spacing w:after="0"/>
        <w:jc w:val="center"/>
        <w:rPr>
          <w:sz w:val="15"/>
          <w:szCs w:val="15"/>
        </w:rPr>
      </w:pPr>
      <w:r>
        <w:rPr>
          <w:rFonts w:ascii="宋体" w:hAnsi="宋体" w:hint="eastAsia"/>
          <w:sz w:val="18"/>
          <w:szCs w:val="18"/>
        </w:rPr>
        <w:t>Fig.</w:t>
      </w:r>
      <w:r w:rsidR="008965A2">
        <w:rPr>
          <w:rFonts w:ascii="宋体" w:hAnsi="宋体"/>
          <w:sz w:val="18"/>
          <w:szCs w:val="18"/>
        </w:rPr>
        <w:t>5.1</w:t>
      </w:r>
      <w:r>
        <w:rPr>
          <w:rFonts w:ascii="宋体" w:hAnsi="宋体" w:hint="eastAsia"/>
          <w:sz w:val="18"/>
          <w:szCs w:val="18"/>
        </w:rPr>
        <w:t xml:space="preserve"> </w:t>
      </w:r>
      <w:r w:rsidRPr="005A135F">
        <w:rPr>
          <w:sz w:val="15"/>
          <w:szCs w:val="15"/>
        </w:rPr>
        <w:t>Verification of identity matrix transpose invariance</w:t>
      </w:r>
    </w:p>
    <w:p w14:paraId="5017D775" w14:textId="3DB18DAE" w:rsidR="008B6699" w:rsidRPr="008B6699" w:rsidRDefault="008B6699" w:rsidP="008B6699">
      <w:pPr>
        <w:pStyle w:val="a5"/>
        <w:spacing w:after="0"/>
        <w:ind w:firstLine="420"/>
        <w:rPr>
          <w:rFonts w:ascii="宋体" w:hAnsi="宋体" w:cstheme="minorBidi"/>
          <w:color w:val="000000"/>
          <w:sz w:val="18"/>
          <w:szCs w:val="18"/>
        </w:rPr>
      </w:pPr>
      <w:r w:rsidRPr="008B6699">
        <w:rPr>
          <w:rFonts w:ascii="宋体" w:hAnsi="宋体" w:cstheme="minorBidi"/>
          <w:color w:val="000000"/>
          <w:sz w:val="18"/>
          <w:szCs w:val="18"/>
        </w:rPr>
        <w:t>对于</w:t>
      </w:r>
      <w:r w:rsidRPr="0005094C">
        <w:rPr>
          <w:rFonts w:ascii="宋体" w:hAnsi="宋体" w:hint="eastAsia"/>
          <w:color w:val="000000"/>
          <w:sz w:val="18"/>
          <w:szCs w:val="18"/>
        </w:rPr>
        <w:t>转置仍可逆性质</w:t>
      </w:r>
      <w:r w:rsidRPr="008B6699">
        <w:rPr>
          <w:rFonts w:ascii="宋体" w:hAnsi="宋体" w:cstheme="minorBidi"/>
          <w:color w:val="000000"/>
          <w:sz w:val="18"/>
          <w:szCs w:val="18"/>
        </w:rPr>
        <w:t>证明如下：</w:t>
      </w:r>
    </w:p>
    <w:p w14:paraId="041CFF4D" w14:textId="5FADA94D" w:rsidR="005A135F" w:rsidRDefault="008B6699" w:rsidP="005A135F">
      <w:pPr>
        <w:pStyle w:val="a5"/>
        <w:spacing w:after="0"/>
        <w:jc w:val="center"/>
        <w:rPr>
          <w:sz w:val="15"/>
          <w:szCs w:val="15"/>
        </w:rPr>
      </w:pPr>
      <w:r>
        <w:rPr>
          <w:noProof/>
        </w:rPr>
        <w:drawing>
          <wp:inline distT="0" distB="0" distL="0" distR="0" wp14:anchorId="2444CECF" wp14:editId="0044E6DC">
            <wp:extent cx="2501900" cy="203517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900" cy="2035175"/>
                    </a:xfrm>
                    <a:prstGeom prst="rect">
                      <a:avLst/>
                    </a:prstGeom>
                  </pic:spPr>
                </pic:pic>
              </a:graphicData>
            </a:graphic>
          </wp:inline>
        </w:drawing>
      </w:r>
    </w:p>
    <w:p w14:paraId="4D829BF9" w14:textId="6E37FB21" w:rsidR="005A135F" w:rsidRDefault="005A135F" w:rsidP="005A135F">
      <w:pPr>
        <w:pStyle w:val="a5"/>
        <w:spacing w:after="0"/>
        <w:jc w:val="center"/>
        <w:rPr>
          <w:rFonts w:asciiTheme="minorHAnsi" w:eastAsiaTheme="minorEastAsia" w:hAnsiTheme="minorHAnsi" w:cstheme="minorBidi"/>
          <w:szCs w:val="22"/>
        </w:rPr>
      </w:pPr>
      <w:r>
        <w:rPr>
          <w:rFonts w:ascii="宋体" w:hAnsi="宋体" w:hint="eastAsia"/>
          <w:sz w:val="15"/>
          <w:szCs w:val="15"/>
        </w:rPr>
        <w:t>图</w:t>
      </w:r>
      <w:r w:rsidR="008965A2">
        <w:rPr>
          <w:rFonts w:ascii="宋体" w:hAnsi="宋体"/>
          <w:sz w:val="15"/>
          <w:szCs w:val="15"/>
        </w:rPr>
        <w:t>5.2</w:t>
      </w:r>
      <w:r>
        <w:rPr>
          <w:rFonts w:ascii="宋体" w:hAnsi="宋体" w:hint="eastAsia"/>
          <w:sz w:val="15"/>
          <w:szCs w:val="15"/>
        </w:rPr>
        <w:t xml:space="preserve"> </w:t>
      </w:r>
      <w:r w:rsidR="001A66AD" w:rsidRPr="001A66AD">
        <w:rPr>
          <w:rFonts w:ascii="宋体" w:hAnsi="宋体" w:hint="eastAsia"/>
          <w:color w:val="000000"/>
          <w:sz w:val="18"/>
          <w:szCs w:val="18"/>
        </w:rPr>
        <w:t>转置可逆性</w:t>
      </w:r>
      <w:r>
        <w:rPr>
          <w:rFonts w:ascii="宋体" w:hAnsi="宋体" w:cstheme="minorBidi"/>
          <w:color w:val="000000"/>
          <w:sz w:val="18"/>
          <w:szCs w:val="18"/>
        </w:rPr>
        <w:t>的验证</w:t>
      </w:r>
      <w:r>
        <w:rPr>
          <w:rFonts w:asciiTheme="minorHAnsi" w:eastAsiaTheme="minorEastAsia" w:hAnsiTheme="minorHAnsi" w:cstheme="minorBidi"/>
          <w:szCs w:val="22"/>
        </w:rPr>
        <w:t xml:space="preserve"> </w:t>
      </w:r>
    </w:p>
    <w:p w14:paraId="40E1E1E8" w14:textId="4853DAFA" w:rsidR="005A135F" w:rsidRPr="005A135F" w:rsidRDefault="005A135F" w:rsidP="005A135F">
      <w:pPr>
        <w:pStyle w:val="a5"/>
        <w:spacing w:after="0"/>
        <w:jc w:val="center"/>
        <w:rPr>
          <w:rFonts w:ascii="宋体" w:hAnsi="宋体"/>
          <w:color w:val="000000"/>
          <w:sz w:val="18"/>
          <w:szCs w:val="18"/>
        </w:rPr>
      </w:pPr>
      <w:r>
        <w:rPr>
          <w:rFonts w:ascii="宋体" w:hAnsi="宋体" w:hint="eastAsia"/>
          <w:sz w:val="18"/>
          <w:szCs w:val="18"/>
        </w:rPr>
        <w:t>Fig.</w:t>
      </w:r>
      <w:r w:rsidR="008965A2">
        <w:rPr>
          <w:rFonts w:ascii="宋体" w:hAnsi="宋体"/>
          <w:sz w:val="18"/>
          <w:szCs w:val="18"/>
        </w:rPr>
        <w:t>5.2</w:t>
      </w:r>
      <w:r>
        <w:rPr>
          <w:rFonts w:ascii="宋体" w:hAnsi="宋体" w:hint="eastAsia"/>
          <w:sz w:val="18"/>
          <w:szCs w:val="18"/>
        </w:rPr>
        <w:t xml:space="preserve"> </w:t>
      </w:r>
      <w:r w:rsidRPr="005A135F">
        <w:rPr>
          <w:sz w:val="15"/>
          <w:szCs w:val="15"/>
        </w:rPr>
        <w:t>Verification of the reversibility of transpose</w:t>
      </w:r>
    </w:p>
    <w:p w14:paraId="632ECF49" w14:textId="08D7F903" w:rsidR="001D770C" w:rsidRDefault="00BD7012" w:rsidP="0005094C">
      <w:pPr>
        <w:ind w:firstLineChars="200" w:firstLine="360"/>
        <w:rPr>
          <w:rFonts w:ascii="宋体" w:eastAsia="宋体" w:hAnsi="宋体"/>
          <w:color w:val="000000"/>
          <w:sz w:val="18"/>
          <w:szCs w:val="18"/>
        </w:rPr>
      </w:pPr>
      <w:r w:rsidRPr="00764A69">
        <w:rPr>
          <w:rFonts w:ascii="宋体" w:eastAsia="宋体" w:hAnsi="宋体" w:hint="eastAsia"/>
          <w:color w:val="000000"/>
          <w:sz w:val="18"/>
          <w:szCs w:val="18"/>
        </w:rPr>
        <w:t>从上述例子当中，可以发现新矩阵等价定义对于引理证明的简化，并且该等价定义亦然能够作用于更复杂的矩阵性质证明，以及逆矩阵性质证明，它能够很大程度上地化简逆</w:t>
      </w:r>
      <w:r w:rsidRPr="00764A69">
        <w:rPr>
          <w:rFonts w:ascii="宋体" w:eastAsia="宋体" w:hAnsi="宋体"/>
          <w:color w:val="000000"/>
          <w:sz w:val="18"/>
          <w:szCs w:val="18"/>
        </w:rPr>
        <w:t>矩阵函数性质证明过程，减少证明工作。</w:t>
      </w:r>
      <w:bookmarkStart w:id="42" w:name="_Hlk98234620"/>
      <w:bookmarkStart w:id="43" w:name="_Hlk98234577"/>
    </w:p>
    <w:bookmarkEnd w:id="42"/>
    <w:bookmarkEnd w:id="43"/>
    <w:p w14:paraId="4EE8B99D" w14:textId="77777777" w:rsidR="0005094C" w:rsidRPr="0005094C" w:rsidRDefault="0005094C" w:rsidP="006532B4">
      <w:pPr>
        <w:widowControl/>
        <w:rPr>
          <w:rFonts w:ascii="宋体" w:eastAsia="宋体" w:hAnsi="宋体" w:cs="宋体" w:hint="eastAsia"/>
          <w:kern w:val="0"/>
          <w:sz w:val="24"/>
          <w:szCs w:val="24"/>
        </w:rPr>
      </w:pPr>
    </w:p>
    <w:p w14:paraId="304F5838" w14:textId="26C15AC5" w:rsidR="007D5DB3" w:rsidRPr="001D770C" w:rsidRDefault="001D770C" w:rsidP="001D770C">
      <w:pPr>
        <w:pStyle w:val="Textof"/>
        <w:spacing w:line="240" w:lineRule="auto"/>
        <w:ind w:left="0" w:firstLineChars="0" w:firstLine="0"/>
        <w:rPr>
          <w:color w:val="FF0000"/>
          <w:sz w:val="18"/>
          <w:szCs w:val="18"/>
        </w:rPr>
      </w:pPr>
      <w:r>
        <w:rPr>
          <w:rFonts w:ascii="黑体" w:eastAsia="黑体" w:hAnsi="宋体" w:hint="eastAsia"/>
          <w:b/>
          <w:kern w:val="2"/>
          <w:sz w:val="18"/>
          <w:szCs w:val="18"/>
        </w:rPr>
        <w:t>结束语</w:t>
      </w:r>
    </w:p>
    <w:p w14:paraId="175751F7" w14:textId="03559F1B" w:rsidR="007D5DB3" w:rsidRDefault="009F0C51" w:rsidP="001D770C">
      <w:pPr>
        <w:ind w:firstLineChars="200" w:firstLine="360"/>
        <w:rPr>
          <w:rFonts w:ascii="TimesNewRomanPSMT" w:hAnsi="TimesNewRomanPSMT" w:hint="eastAsia"/>
          <w:color w:val="000000"/>
          <w:sz w:val="18"/>
          <w:szCs w:val="18"/>
        </w:rPr>
      </w:pPr>
      <w:bookmarkStart w:id="44" w:name="_Hlk98234652"/>
      <w:r>
        <w:rPr>
          <w:rFonts w:ascii="宋体" w:eastAsia="宋体" w:hAnsi="宋体" w:hint="eastAsia"/>
          <w:color w:val="000000"/>
          <w:sz w:val="18"/>
          <w:szCs w:val="18"/>
        </w:rPr>
        <w:t>本文分析并对比了现有高阶定理证明器中的矩阵形式化工作，相较而言，利用函数表示法的矩阵形式化方法是一种较成熟的形式化方式，可以方便直观地表示复杂矩阵，具备表示复杂矩阵的可能性，但缺乏实际应用</w:t>
      </w:r>
      <w:r w:rsidR="00300FF1">
        <w:rPr>
          <w:rFonts w:ascii="宋体" w:eastAsia="宋体" w:hAnsi="宋体" w:hint="eastAsia"/>
          <w:color w:val="000000"/>
          <w:sz w:val="18"/>
          <w:szCs w:val="18"/>
        </w:rPr>
        <w:t>能力</w:t>
      </w:r>
      <w:r>
        <w:rPr>
          <w:rFonts w:ascii="宋体" w:eastAsia="宋体" w:hAnsi="宋体" w:hint="eastAsia"/>
          <w:color w:val="000000"/>
          <w:sz w:val="18"/>
          <w:szCs w:val="18"/>
        </w:rPr>
        <w:t>以及软件移植性；利用</w:t>
      </w:r>
      <w:r>
        <w:rPr>
          <w:rFonts w:ascii="Times New Roman" w:eastAsia="宋体" w:hAnsi="Times New Roman" w:cs="Times New Roman"/>
          <w:color w:val="000000"/>
          <w:sz w:val="18"/>
          <w:szCs w:val="18"/>
        </w:rPr>
        <w:t>Record</w:t>
      </w:r>
      <w:r>
        <w:rPr>
          <w:rFonts w:ascii="宋体" w:eastAsia="宋体" w:hAnsi="宋体" w:hint="eastAsia"/>
          <w:color w:val="000000"/>
          <w:sz w:val="18"/>
          <w:szCs w:val="18"/>
        </w:rPr>
        <w:t>类型的矩阵形式化方法</w:t>
      </w:r>
      <w:r w:rsidR="00300FF1">
        <w:rPr>
          <w:rFonts w:ascii="宋体" w:eastAsia="宋体" w:hAnsi="宋体"/>
          <w:color w:val="000000"/>
          <w:sz w:val="18"/>
          <w:szCs w:val="18"/>
        </w:rPr>
        <w:t>易于理解并且</w:t>
      </w:r>
      <w:r w:rsidR="00300FF1">
        <w:rPr>
          <w:rFonts w:ascii="宋体" w:eastAsia="宋体" w:hAnsi="宋体" w:hint="eastAsia"/>
          <w:color w:val="000000"/>
          <w:sz w:val="18"/>
          <w:szCs w:val="18"/>
        </w:rPr>
        <w:t>方便</w:t>
      </w:r>
      <w:r w:rsidR="00300FF1">
        <w:rPr>
          <w:rFonts w:ascii="宋体" w:eastAsia="宋体" w:hAnsi="宋体"/>
          <w:color w:val="000000"/>
          <w:sz w:val="18"/>
          <w:szCs w:val="18"/>
        </w:rPr>
        <w:t>使用</w:t>
      </w:r>
      <w:r w:rsidR="00300FF1">
        <w:rPr>
          <w:rFonts w:ascii="宋体" w:eastAsia="宋体" w:hAnsi="宋体" w:hint="eastAsia"/>
          <w:color w:val="000000"/>
          <w:sz w:val="18"/>
          <w:szCs w:val="18"/>
        </w:rPr>
        <w:t>，记录类型更容易抽取出合理的</w:t>
      </w:r>
      <w:r w:rsidR="00300FF1">
        <w:rPr>
          <w:rFonts w:ascii="Times New Roman" w:eastAsia="宋体" w:hAnsi="Times New Roman" w:cs="Times New Roman"/>
          <w:color w:val="000000"/>
          <w:sz w:val="18"/>
          <w:szCs w:val="18"/>
        </w:rPr>
        <w:t>Oc</w:t>
      </w:r>
      <w:r w:rsidR="00300FF1">
        <w:rPr>
          <w:rFonts w:ascii="Times New Roman" w:eastAsia="宋体" w:hAnsi="Times New Roman" w:cs="Times New Roman" w:hint="eastAsia"/>
          <w:color w:val="000000"/>
          <w:sz w:val="18"/>
          <w:szCs w:val="18"/>
        </w:rPr>
        <w:t>aml</w:t>
      </w:r>
      <w:r w:rsidR="00300FF1">
        <w:rPr>
          <w:rFonts w:ascii="宋体" w:eastAsia="宋体" w:hAnsi="宋体" w:hint="eastAsia"/>
          <w:color w:val="000000"/>
          <w:sz w:val="18"/>
          <w:szCs w:val="18"/>
        </w:rPr>
        <w:t>代码</w:t>
      </w:r>
      <w:r>
        <w:rPr>
          <w:rFonts w:ascii="宋体" w:eastAsia="宋体" w:hAnsi="宋体" w:hint="eastAsia"/>
          <w:color w:val="000000"/>
          <w:sz w:val="18"/>
          <w:szCs w:val="18"/>
        </w:rPr>
        <w:t>，具备良好的工程数学基础</w:t>
      </w:r>
      <w:r>
        <w:rPr>
          <w:rFonts w:ascii="宋体" w:eastAsia="宋体" w:hAnsi="宋体"/>
          <w:color w:val="000000"/>
          <w:sz w:val="18"/>
          <w:szCs w:val="18"/>
        </w:rPr>
        <w:t>。</w:t>
      </w:r>
      <w:r>
        <w:rPr>
          <w:rFonts w:ascii="宋体" w:eastAsia="宋体" w:hAnsi="宋体" w:hint="eastAsia"/>
          <w:color w:val="000000"/>
          <w:sz w:val="18"/>
          <w:szCs w:val="18"/>
        </w:rPr>
        <w:t>本文提出基于</w:t>
      </w:r>
      <w:r>
        <w:rPr>
          <w:rFonts w:ascii="Times New Roman" w:eastAsia="宋体" w:hAnsi="Times New Roman" w:cs="Times New Roman"/>
          <w:color w:val="000000"/>
          <w:sz w:val="18"/>
          <w:szCs w:val="18"/>
        </w:rPr>
        <w:t>Record</w:t>
      </w:r>
      <w:r>
        <w:rPr>
          <w:rFonts w:ascii="宋体" w:eastAsia="宋体" w:hAnsi="宋体"/>
          <w:color w:val="000000"/>
          <w:sz w:val="18"/>
          <w:szCs w:val="18"/>
        </w:rPr>
        <w:t>的矩阵函数表示法，完成初等矩阵的形式化，首次实现了高斯约旦消元法求解逆矩阵的形式化，并</w:t>
      </w:r>
      <w:r w:rsidR="009B0BE0">
        <w:rPr>
          <w:rFonts w:ascii="宋体" w:eastAsia="宋体" w:hAnsi="宋体" w:hint="eastAsia"/>
          <w:color w:val="000000"/>
          <w:sz w:val="18"/>
          <w:szCs w:val="18"/>
        </w:rPr>
        <w:t>实现了首个形式化验证下的逆矩阵软件函数库</w:t>
      </w:r>
      <w:r>
        <w:rPr>
          <w:rFonts w:ascii="宋体" w:eastAsia="宋体" w:hAnsi="宋体"/>
          <w:color w:val="000000"/>
          <w:sz w:val="18"/>
          <w:szCs w:val="18"/>
        </w:rPr>
        <w:t>。相较于现有逆矩阵形式化工作，以代价更小且时间复杂度更低的方式，完成了逆矩阵形式化函数库的构建，</w:t>
      </w:r>
      <w:r>
        <w:rPr>
          <w:rFonts w:ascii="宋体" w:eastAsia="宋体" w:hAnsi="宋体"/>
          <w:color w:val="000000"/>
          <w:sz w:val="18"/>
          <w:szCs w:val="18"/>
        </w:rPr>
        <w:t>并在实际应用中做出了初步探索。之后将继续完善相关引理，将函数库整合入飞行控制系统的形式化工作</w:t>
      </w:r>
      <w:r w:rsidR="00E328E5">
        <w:rPr>
          <w:rFonts w:ascii="宋体" w:eastAsia="宋体" w:hAnsi="宋体" w:hint="eastAsia"/>
          <w:color w:val="000000"/>
          <w:sz w:val="18"/>
          <w:szCs w:val="18"/>
        </w:rPr>
        <w:t>，</w:t>
      </w:r>
      <w:r>
        <w:rPr>
          <w:rFonts w:ascii="宋体" w:eastAsia="宋体" w:hAnsi="宋体"/>
          <w:color w:val="000000"/>
          <w:sz w:val="18"/>
          <w:szCs w:val="18"/>
        </w:rPr>
        <w:t>是我们未来的研究重点。</w:t>
      </w:r>
      <w:bookmarkStart w:id="45" w:name="_Hlk98234666"/>
      <w:bookmarkStart w:id="46" w:name="_Hlk98234693"/>
      <w:bookmarkEnd w:id="44"/>
    </w:p>
    <w:bookmarkEnd w:id="45"/>
    <w:bookmarkEnd w:id="46"/>
    <w:p w14:paraId="088DA0DD" w14:textId="5F950E72" w:rsidR="00CA32BD" w:rsidRDefault="00CA32BD">
      <w:pPr>
        <w:rPr>
          <w:rFonts w:ascii="TimesNewRomanPSMT" w:hAnsi="TimesNewRomanPSMT" w:hint="eastAsia"/>
          <w:color w:val="000000"/>
          <w:sz w:val="18"/>
          <w:szCs w:val="18"/>
        </w:rPr>
      </w:pPr>
    </w:p>
    <w:p w14:paraId="18F3CA7D" w14:textId="77777777" w:rsidR="008B6699" w:rsidRDefault="008B6699">
      <w:pPr>
        <w:rPr>
          <w:rFonts w:ascii="TimesNewRomanPSMT" w:hAnsi="TimesNewRomanPSMT" w:hint="eastAsia"/>
          <w:color w:val="000000"/>
          <w:sz w:val="18"/>
          <w:szCs w:val="18"/>
        </w:rPr>
      </w:pPr>
    </w:p>
    <w:p w14:paraId="551936CE" w14:textId="4B5C13C5" w:rsidR="00F83E62" w:rsidRPr="000E7E5F" w:rsidRDefault="001D770C" w:rsidP="000E7E5F">
      <w:pPr>
        <w:pStyle w:val="Textof"/>
        <w:ind w:leftChars="34" w:left="329" w:firstLineChars="0"/>
        <w:jc w:val="left"/>
        <w:rPr>
          <w:rFonts w:hAnsi="宋体"/>
          <w:b/>
          <w:sz w:val="18"/>
          <w:szCs w:val="18"/>
        </w:rPr>
      </w:pPr>
      <w:r>
        <w:rPr>
          <w:rFonts w:hAnsi="宋体" w:hint="eastAsia"/>
          <w:b/>
          <w:sz w:val="18"/>
          <w:szCs w:val="18"/>
        </w:rPr>
        <w:t>参考文献</w:t>
      </w:r>
    </w:p>
    <w:p w14:paraId="70F8D667" w14:textId="0BD25D0D" w:rsidR="007D5DB3" w:rsidRPr="008B6699" w:rsidRDefault="008B6699" w:rsidP="008B6699">
      <w:pPr>
        <w:adjustRightInd w:val="0"/>
        <w:jc w:val="left"/>
        <w:rPr>
          <w:rFonts w:ascii="Times New Roman" w:eastAsia="宋体" w:hAnsi="Times New Roman" w:cs="Times New Roman"/>
          <w:kern w:val="0"/>
          <w:sz w:val="18"/>
          <w:szCs w:val="18"/>
        </w:rPr>
      </w:pPr>
      <w:bookmarkStart w:id="47" w:name="_Ref90476361"/>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1]</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Chen Gang, Qiu Zongyan, Song Xiaoyu, et al. A Report from Head Start: Formalizing Engineering Mathematics [J]. Communications of China Computer Society, 2017.</w:t>
      </w:r>
    </w:p>
    <w:p w14:paraId="154623BC" w14:textId="78E8737F" w:rsidR="007D5DB3" w:rsidRDefault="009F0C51" w:rsidP="00A67A77">
      <w:pPr>
        <w:adjustRightInd w:val="0"/>
        <w:jc w:val="left"/>
        <w:rPr>
          <w:rFonts w:ascii="Times New Roman" w:eastAsia="宋体" w:hAnsi="Times New Roman" w:cs="Times New Roman"/>
          <w:kern w:val="0"/>
          <w:sz w:val="18"/>
          <w:szCs w:val="18"/>
        </w:rPr>
      </w:pPr>
      <w:r w:rsidRPr="008B6699">
        <w:rPr>
          <w:rFonts w:ascii="Times New Roman" w:eastAsia="宋体" w:hAnsi="Times New Roman" w:cs="Times New Roman" w:hint="eastAsia"/>
          <w:kern w:val="0"/>
          <w:sz w:val="18"/>
          <w:szCs w:val="18"/>
        </w:rPr>
        <w:t>陈钢</w:t>
      </w:r>
      <w:r w:rsidRPr="008B6699">
        <w:rPr>
          <w:rFonts w:ascii="Times New Roman" w:eastAsia="宋体" w:hAnsi="Times New Roman" w:cs="Times New Roman" w:hint="eastAsia"/>
          <w:kern w:val="0"/>
          <w:sz w:val="18"/>
          <w:szCs w:val="18"/>
        </w:rPr>
        <w:t xml:space="preserve">, </w:t>
      </w:r>
      <w:r w:rsidRPr="008B6699">
        <w:rPr>
          <w:rFonts w:ascii="Times New Roman" w:eastAsia="宋体" w:hAnsi="Times New Roman" w:cs="Times New Roman" w:hint="eastAsia"/>
          <w:kern w:val="0"/>
          <w:sz w:val="18"/>
          <w:szCs w:val="18"/>
        </w:rPr>
        <w:t>裘宗燕</w:t>
      </w:r>
      <w:r w:rsidRPr="008B6699">
        <w:rPr>
          <w:rFonts w:ascii="Times New Roman" w:eastAsia="宋体" w:hAnsi="Times New Roman" w:cs="Times New Roman" w:hint="eastAsia"/>
          <w:kern w:val="0"/>
          <w:sz w:val="18"/>
          <w:szCs w:val="18"/>
        </w:rPr>
        <w:t xml:space="preserve">, </w:t>
      </w:r>
      <w:r w:rsidRPr="008B6699">
        <w:rPr>
          <w:rFonts w:ascii="Times New Roman" w:eastAsia="宋体" w:hAnsi="Times New Roman" w:cs="Times New Roman" w:hint="eastAsia"/>
          <w:kern w:val="0"/>
          <w:sz w:val="18"/>
          <w:szCs w:val="18"/>
        </w:rPr>
        <w:t>宋晓宇</w:t>
      </w:r>
      <w:r w:rsidRPr="008B6699">
        <w:rPr>
          <w:rFonts w:ascii="Times New Roman" w:eastAsia="宋体" w:hAnsi="Times New Roman" w:cs="Times New Roman" w:hint="eastAsia"/>
          <w:kern w:val="0"/>
          <w:sz w:val="18"/>
          <w:szCs w:val="18"/>
        </w:rPr>
        <w:t>,</w:t>
      </w:r>
      <w:r w:rsidRPr="008B6699">
        <w:rPr>
          <w:rFonts w:ascii="Times New Roman" w:eastAsia="宋体" w:hAnsi="Times New Roman" w:cs="Times New Roman" w:hint="eastAsia"/>
          <w:kern w:val="0"/>
          <w:sz w:val="18"/>
          <w:szCs w:val="18"/>
        </w:rPr>
        <w:t>等</w:t>
      </w:r>
      <w:r w:rsidRPr="008B6699">
        <w:rPr>
          <w:rFonts w:ascii="Times New Roman" w:eastAsia="宋体" w:hAnsi="Times New Roman" w:cs="Times New Roman" w:hint="eastAsia"/>
          <w:kern w:val="0"/>
          <w:sz w:val="18"/>
          <w:szCs w:val="18"/>
        </w:rPr>
        <w:t xml:space="preserve">. </w:t>
      </w:r>
      <w:r w:rsidRPr="008B6699">
        <w:rPr>
          <w:rFonts w:ascii="Times New Roman" w:eastAsia="宋体" w:hAnsi="Times New Roman" w:cs="Times New Roman" w:hint="eastAsia"/>
          <w:kern w:val="0"/>
          <w:sz w:val="18"/>
          <w:szCs w:val="18"/>
        </w:rPr>
        <w:t>来自启智会的报告</w:t>
      </w:r>
      <w:r w:rsidRPr="008B6699">
        <w:rPr>
          <w:rFonts w:ascii="Times New Roman" w:eastAsia="宋体" w:hAnsi="Times New Roman" w:cs="Times New Roman" w:hint="eastAsia"/>
          <w:kern w:val="0"/>
          <w:sz w:val="18"/>
          <w:szCs w:val="18"/>
        </w:rPr>
        <w:t>:</w:t>
      </w:r>
      <w:r w:rsidRPr="008B6699">
        <w:rPr>
          <w:rFonts w:ascii="Times New Roman" w:eastAsia="宋体" w:hAnsi="Times New Roman" w:cs="Times New Roman" w:hint="eastAsia"/>
          <w:kern w:val="0"/>
          <w:sz w:val="18"/>
          <w:szCs w:val="18"/>
        </w:rPr>
        <w:t>形式化工程数学</w:t>
      </w:r>
      <w:r w:rsidRPr="008B6699">
        <w:rPr>
          <w:rFonts w:ascii="Times New Roman" w:eastAsia="宋体" w:hAnsi="Times New Roman" w:cs="Times New Roman" w:hint="eastAsia"/>
          <w:kern w:val="0"/>
          <w:sz w:val="18"/>
          <w:szCs w:val="18"/>
        </w:rPr>
        <w:t xml:space="preserve">[J]. </w:t>
      </w:r>
      <w:r w:rsidRPr="008B6699">
        <w:rPr>
          <w:rFonts w:ascii="Times New Roman" w:eastAsia="宋体" w:hAnsi="Times New Roman" w:cs="Times New Roman" w:hint="eastAsia"/>
          <w:kern w:val="0"/>
          <w:sz w:val="18"/>
          <w:szCs w:val="18"/>
        </w:rPr>
        <w:t>中国计算机学会通讯</w:t>
      </w:r>
      <w:r w:rsidRPr="008B6699">
        <w:rPr>
          <w:rFonts w:ascii="Times New Roman" w:eastAsia="宋体" w:hAnsi="Times New Roman" w:cs="Times New Roman" w:hint="eastAsia"/>
          <w:kern w:val="0"/>
          <w:sz w:val="18"/>
          <w:szCs w:val="18"/>
        </w:rPr>
        <w:t>, 2017.</w:t>
      </w:r>
      <w:bookmarkEnd w:id="47"/>
    </w:p>
    <w:p w14:paraId="08A3C41A" w14:textId="77777777" w:rsidR="00A67A77" w:rsidRPr="008B6699" w:rsidRDefault="00A67A77" w:rsidP="00A67A77">
      <w:pPr>
        <w:adjustRightInd w:val="0"/>
        <w:jc w:val="left"/>
        <w:rPr>
          <w:rFonts w:ascii="Times New Roman" w:eastAsia="宋体" w:hAnsi="Times New Roman" w:cs="Times New Roman"/>
          <w:kern w:val="0"/>
          <w:sz w:val="18"/>
          <w:szCs w:val="18"/>
        </w:rPr>
      </w:pPr>
    </w:p>
    <w:p w14:paraId="3ED58F94" w14:textId="0DA6E1C1"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2]</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Almeida JB, Frade MJ, Pinto JS, Sousa SMD. An overview of formal methods tools and techniques[C]. in Rigorous Software Development, London: Springer, 2011: 15-44.</w:t>
      </w:r>
    </w:p>
    <w:p w14:paraId="562F6774"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21F20805" w14:textId="73A0ABC6"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3]</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Formalizing the safety of Java, the Java virtual machine, and Java card[J]. ACM Computing Surveys (CSUR),2001,33(4).</w:t>
      </w:r>
    </w:p>
    <w:p w14:paraId="75EAB493"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3CD5F56C" w14:textId="481E701A" w:rsidR="001D770C"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4]</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Bertot Y, Casteran P. Interactive Theorem Proving and Program Development[M]// Interactive theorem proving and program development. Coq'Art: The Calculus of inductive constructions. Springer, 2004.</w:t>
      </w:r>
    </w:p>
    <w:p w14:paraId="52BF634C"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3EB7CA01" w14:textId="135129E3" w:rsidR="007D5DB3" w:rsidRDefault="008B6699" w:rsidP="008B6699">
      <w:pPr>
        <w:adjustRightInd w:val="0"/>
        <w:jc w:val="left"/>
        <w:rPr>
          <w:rFonts w:ascii="Times New Roman" w:hAnsi="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5]</w:t>
      </w:r>
      <w:r>
        <w:rPr>
          <w:rFonts w:ascii="Times New Roman" w:eastAsia="宋体" w:hAnsi="Times New Roman" w:cs="Times New Roman"/>
          <w:kern w:val="0"/>
          <w:sz w:val="18"/>
          <w:szCs w:val="18"/>
        </w:rPr>
        <w:tab/>
      </w:r>
      <w:r w:rsidR="009F0C51" w:rsidRPr="008B6699">
        <w:rPr>
          <w:rFonts w:ascii="Times New Roman" w:hAnsi="Times New Roman"/>
          <w:kern w:val="0"/>
          <w:sz w:val="18"/>
          <w:szCs w:val="18"/>
        </w:rPr>
        <w:t>Liming Li, Zhiping Shi, Yong Guan, Jie Zhang, Hongxing Wei. Formalizing the Matrix Inversion Based on the Adjugate Matrix in HOL4. 8th International Conference on Intelligent Information Processing (IIP), Oct 2014, Hangzhou, China. pp.178-186, ff10.1007/978-3-662-44980-6_20ff. ffhal-01383331ff</w:t>
      </w:r>
    </w:p>
    <w:p w14:paraId="2BC0A3B0" w14:textId="77777777" w:rsidR="00A67A77" w:rsidRDefault="00A67A77" w:rsidP="008B6699">
      <w:pPr>
        <w:adjustRightInd w:val="0"/>
        <w:jc w:val="left"/>
      </w:pPr>
    </w:p>
    <w:p w14:paraId="2BCD4CED" w14:textId="464952BF" w:rsidR="007D5DB3" w:rsidRPr="008B6699"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6]</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Ma ZW, Chen G. Matrix Formalization Based on Coq Record[J]. Computer Science, 2019. DOI: 10.11896/j.issn.1002-137X.2019.07.022</w:t>
      </w:r>
    </w:p>
    <w:p w14:paraId="7E0CDB4A" w14:textId="18544F96" w:rsidR="007D5DB3" w:rsidRDefault="009F0C51" w:rsidP="00A67A77">
      <w:pPr>
        <w:adjustRightInd w:val="0"/>
        <w:jc w:val="left"/>
        <w:rPr>
          <w:rFonts w:ascii="Times New Roman" w:eastAsia="宋体" w:hAnsi="Times New Roman" w:cs="Times New Roman"/>
          <w:kern w:val="0"/>
          <w:sz w:val="18"/>
          <w:szCs w:val="18"/>
        </w:rPr>
      </w:pPr>
      <w:r w:rsidRPr="008B6699">
        <w:rPr>
          <w:rFonts w:ascii="Times New Roman" w:eastAsia="宋体" w:hAnsi="Times New Roman" w:cs="Times New Roman" w:hint="eastAsia"/>
          <w:kern w:val="0"/>
          <w:sz w:val="18"/>
          <w:szCs w:val="18"/>
        </w:rPr>
        <w:t>马振威</w:t>
      </w:r>
      <w:r w:rsidRPr="008B6699">
        <w:rPr>
          <w:rFonts w:ascii="Times New Roman" w:eastAsia="宋体" w:hAnsi="Times New Roman" w:cs="Times New Roman"/>
          <w:kern w:val="0"/>
          <w:sz w:val="18"/>
          <w:szCs w:val="18"/>
        </w:rPr>
        <w:t>,</w:t>
      </w:r>
      <w:r w:rsidRPr="008B6699">
        <w:rPr>
          <w:rFonts w:ascii="Times New Roman" w:eastAsia="宋体" w:hAnsi="Times New Roman" w:cs="Times New Roman"/>
          <w:kern w:val="0"/>
          <w:sz w:val="18"/>
          <w:szCs w:val="18"/>
        </w:rPr>
        <w:t>陈钢</w:t>
      </w:r>
      <w:r w:rsidRPr="008B6699">
        <w:rPr>
          <w:rFonts w:ascii="Times New Roman" w:eastAsia="宋体" w:hAnsi="Times New Roman" w:cs="Times New Roman"/>
          <w:kern w:val="0"/>
          <w:sz w:val="18"/>
          <w:szCs w:val="18"/>
        </w:rPr>
        <w:t>.</w:t>
      </w:r>
      <w:r w:rsidRPr="008B6699">
        <w:rPr>
          <w:rFonts w:ascii="Times New Roman" w:eastAsia="宋体" w:hAnsi="Times New Roman" w:cs="Times New Roman"/>
          <w:kern w:val="0"/>
          <w:sz w:val="18"/>
          <w:szCs w:val="18"/>
        </w:rPr>
        <w:t>基于</w:t>
      </w:r>
      <w:r w:rsidRPr="008B6699">
        <w:rPr>
          <w:rFonts w:ascii="Times New Roman" w:eastAsia="宋体" w:hAnsi="Times New Roman" w:cs="Times New Roman"/>
          <w:kern w:val="0"/>
          <w:sz w:val="18"/>
          <w:szCs w:val="18"/>
        </w:rPr>
        <w:t xml:space="preserve"> Coq </w:t>
      </w:r>
      <w:r w:rsidRPr="008B6699">
        <w:rPr>
          <w:rFonts w:ascii="Times New Roman" w:eastAsia="宋体" w:hAnsi="Times New Roman" w:cs="Times New Roman"/>
          <w:kern w:val="0"/>
          <w:sz w:val="18"/>
          <w:szCs w:val="18"/>
        </w:rPr>
        <w:t>记录的矩阵形式化方法</w:t>
      </w:r>
      <w:r w:rsidRPr="008B6699">
        <w:rPr>
          <w:rFonts w:ascii="Times New Roman" w:eastAsia="宋体" w:hAnsi="Times New Roman" w:cs="Times New Roman"/>
          <w:kern w:val="0"/>
          <w:sz w:val="18"/>
          <w:szCs w:val="18"/>
        </w:rPr>
        <w:t>[J].</w:t>
      </w:r>
      <w:r w:rsidRPr="008B6699">
        <w:rPr>
          <w:rFonts w:ascii="Times New Roman" w:eastAsia="宋体" w:hAnsi="Times New Roman" w:cs="Times New Roman"/>
          <w:kern w:val="0"/>
          <w:sz w:val="18"/>
          <w:szCs w:val="18"/>
        </w:rPr>
        <w:t>计算机科学</w:t>
      </w:r>
      <w:r w:rsidRPr="008B6699">
        <w:rPr>
          <w:rFonts w:ascii="Times New Roman" w:eastAsia="宋体" w:hAnsi="Times New Roman" w:cs="Times New Roman"/>
          <w:kern w:val="0"/>
          <w:sz w:val="18"/>
          <w:szCs w:val="18"/>
        </w:rPr>
        <w:t>, 2019, 46(007):139-145.</w:t>
      </w:r>
    </w:p>
    <w:p w14:paraId="757DED41" w14:textId="77777777" w:rsidR="00A67A77" w:rsidRPr="008B6699" w:rsidRDefault="00A67A77" w:rsidP="00A67A77">
      <w:pPr>
        <w:adjustRightInd w:val="0"/>
        <w:jc w:val="left"/>
        <w:rPr>
          <w:rFonts w:ascii="Times New Roman" w:eastAsia="宋体" w:hAnsi="Times New Roman" w:cs="Times New Roman"/>
          <w:kern w:val="0"/>
          <w:sz w:val="18"/>
          <w:szCs w:val="18"/>
        </w:rPr>
      </w:pPr>
    </w:p>
    <w:p w14:paraId="4E4592C1" w14:textId="7B03C68E"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7]</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 xml:space="preserve">Shi ZP, Liu ZK, Guan Y, Ye SW, Zhang J, Wei HX, Luo GM. Formalization of Function Matrix </w:t>
      </w:r>
      <w:r w:rsidR="009F0C51" w:rsidRPr="008B6699">
        <w:rPr>
          <w:rFonts w:ascii="Times New Roman" w:eastAsia="宋体" w:hAnsi="Times New Roman" w:cs="Times New Roman"/>
          <w:kern w:val="0"/>
          <w:sz w:val="18"/>
          <w:szCs w:val="18"/>
        </w:rPr>
        <w:lastRenderedPageBreak/>
        <w:t>Theory in HOL[J]. Journal of Applied Mathematics,2014,2014. DOI:10.1155/2014/201214</w:t>
      </w:r>
    </w:p>
    <w:p w14:paraId="5AE51DCF"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5E1BCD1B" w14:textId="22B58184"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8]</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Kang XN, Shi ZP, Ye SW, Guan Y. Formalization of Matrix Transformation Theory in HOL4[J]. Computer Simulation, 2014. DOI: 10.1080/19443994.2014.944221</w:t>
      </w:r>
    </w:p>
    <w:p w14:paraId="28366D56"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6B985A39" w14:textId="4B0D418D"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9]</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Yang XM, Guan Y, Shi ZP, Wu AX, Zhang QY, Zhang J. Higher-order Logic Formalization of Function Matrix and its Calculus[J]. Computer Science, 2016. DOI: 10.11896/j.issn.1002-137X.2016.11.005</w:t>
      </w:r>
    </w:p>
    <w:p w14:paraId="569898BC"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4ECA3F9B" w14:textId="37284E52"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10]</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Sidi Ould Biha. Finite groups representation theory with Coq. 8th International Conference on Mathematical Knowledge Management 2009.</w:t>
      </w:r>
    </w:p>
    <w:p w14:paraId="20517A74"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3FF703BC" w14:textId="70D385BC"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11]</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Jónathan Heras, María Poza, Maxime Dénès, Laurence Rideau. Incidence Simplicial Matrices Formalized in Coq/SSReflect. Calculemus/MKM 2011: 30-44.</w:t>
      </w:r>
    </w:p>
    <w:p w14:paraId="7DBE7614"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025728C1" w14:textId="0EC4D5FA"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12]</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DENES M,BERTOT Y.Experiments with computable matricesin the Coq system[R].France:INRIA,2011:2-27.</w:t>
      </w:r>
    </w:p>
    <w:p w14:paraId="3051A346"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64C32557" w14:textId="46F18AE6" w:rsidR="007D5DB3"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13]</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Boldo S, Lelay C, Melquiond G. Coquelicot: A User-Friendly Library of Real Analysis for Coq[J]. Mathematics in Computer ence, 2015, 9(1):41-62. DOI: 10.1007/s11786-014-0181-1</w:t>
      </w:r>
    </w:p>
    <w:p w14:paraId="3B6A648F" w14:textId="77777777" w:rsidR="00A67A77" w:rsidRPr="008B6699" w:rsidRDefault="00A67A77" w:rsidP="008B6699">
      <w:pPr>
        <w:adjustRightInd w:val="0"/>
        <w:jc w:val="left"/>
        <w:rPr>
          <w:rFonts w:ascii="Times New Roman" w:eastAsia="宋体" w:hAnsi="Times New Roman" w:cs="Times New Roman"/>
          <w:kern w:val="0"/>
          <w:sz w:val="18"/>
          <w:szCs w:val="18"/>
        </w:rPr>
      </w:pPr>
    </w:p>
    <w:p w14:paraId="498D1DA0" w14:textId="77777777" w:rsidR="008B6699" w:rsidRDefault="008B6699" w:rsidP="008B6699">
      <w:pPr>
        <w:adjustRightInd w:val="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14]</w:t>
      </w:r>
      <w:r>
        <w:rPr>
          <w:rFonts w:ascii="Times New Roman" w:eastAsia="宋体" w:hAnsi="Times New Roman" w:cs="Times New Roman"/>
          <w:kern w:val="0"/>
          <w:sz w:val="18"/>
          <w:szCs w:val="18"/>
        </w:rPr>
        <w:tab/>
      </w:r>
      <w:r w:rsidR="009F0C51" w:rsidRPr="008B6699">
        <w:rPr>
          <w:rFonts w:ascii="Times New Roman" w:eastAsia="宋体" w:hAnsi="Times New Roman" w:cs="Times New Roman"/>
          <w:kern w:val="0"/>
          <w:sz w:val="18"/>
          <w:szCs w:val="18"/>
        </w:rPr>
        <w:t>Ma YY, Ma ZW, Chen G. Formalization of Operations of Block Matrix Based on Coq. Ruan Jian Xue Bao/Journalof Software.</w:t>
      </w:r>
    </w:p>
    <w:p w14:paraId="0997100B" w14:textId="7E737CD7" w:rsidR="00CD4E0F" w:rsidRDefault="009F0C51" w:rsidP="00A67A77">
      <w:pPr>
        <w:adjustRightInd w:val="0"/>
        <w:jc w:val="left"/>
        <w:rPr>
          <w:rFonts w:ascii="Times New Roman" w:eastAsia="宋体" w:hAnsi="Times New Roman" w:cs="Times New Roman"/>
          <w:kern w:val="0"/>
          <w:sz w:val="18"/>
          <w:szCs w:val="18"/>
        </w:rPr>
      </w:pPr>
      <w:r w:rsidRPr="008B6699">
        <w:rPr>
          <w:rFonts w:ascii="Times New Roman" w:eastAsia="宋体" w:hAnsi="Times New Roman" w:cs="Times New Roman" w:hint="eastAsia"/>
          <w:kern w:val="0"/>
          <w:sz w:val="18"/>
          <w:szCs w:val="18"/>
        </w:rPr>
        <w:t>麻莹莹</w:t>
      </w:r>
      <w:r w:rsidRPr="008B6699">
        <w:rPr>
          <w:rFonts w:ascii="Times New Roman" w:eastAsia="宋体" w:hAnsi="Times New Roman" w:cs="Times New Roman"/>
          <w:kern w:val="0"/>
          <w:sz w:val="18"/>
          <w:szCs w:val="18"/>
        </w:rPr>
        <w:t xml:space="preserve">, </w:t>
      </w:r>
      <w:r w:rsidRPr="008B6699">
        <w:rPr>
          <w:rFonts w:ascii="Times New Roman" w:eastAsia="宋体" w:hAnsi="Times New Roman" w:cs="Times New Roman"/>
          <w:kern w:val="0"/>
          <w:sz w:val="18"/>
          <w:szCs w:val="18"/>
        </w:rPr>
        <w:t>马振威</w:t>
      </w:r>
      <w:r w:rsidRPr="008B6699">
        <w:rPr>
          <w:rFonts w:ascii="Times New Roman" w:eastAsia="宋体" w:hAnsi="Times New Roman" w:cs="Times New Roman"/>
          <w:kern w:val="0"/>
          <w:sz w:val="18"/>
          <w:szCs w:val="18"/>
        </w:rPr>
        <w:t xml:space="preserve">, </w:t>
      </w:r>
      <w:r w:rsidRPr="008B6699">
        <w:rPr>
          <w:rFonts w:ascii="Times New Roman" w:eastAsia="宋体" w:hAnsi="Times New Roman" w:cs="Times New Roman"/>
          <w:kern w:val="0"/>
          <w:sz w:val="18"/>
          <w:szCs w:val="18"/>
        </w:rPr>
        <w:t>陈</w:t>
      </w:r>
      <w:r w:rsidRPr="008B6699">
        <w:rPr>
          <w:rFonts w:ascii="Times New Roman" w:eastAsia="宋体" w:hAnsi="Times New Roman" w:cs="Times New Roman"/>
          <w:kern w:val="0"/>
          <w:sz w:val="18"/>
          <w:szCs w:val="18"/>
        </w:rPr>
        <w:t xml:space="preserve"> </w:t>
      </w:r>
      <w:r w:rsidRPr="008B6699">
        <w:rPr>
          <w:rFonts w:ascii="Times New Roman" w:eastAsia="宋体" w:hAnsi="Times New Roman" w:cs="Times New Roman"/>
          <w:kern w:val="0"/>
          <w:sz w:val="18"/>
          <w:szCs w:val="18"/>
        </w:rPr>
        <w:t>钢</w:t>
      </w:r>
      <w:r w:rsidRPr="008B6699">
        <w:rPr>
          <w:rFonts w:ascii="Times New Roman" w:eastAsia="宋体" w:hAnsi="Times New Roman" w:cs="Times New Roman"/>
          <w:kern w:val="0"/>
          <w:sz w:val="18"/>
          <w:szCs w:val="18"/>
        </w:rPr>
        <w:t>.</w:t>
      </w:r>
      <w:r w:rsidRPr="008B6699">
        <w:rPr>
          <w:rFonts w:ascii="Times New Roman" w:eastAsia="宋体" w:hAnsi="Times New Roman" w:cs="Times New Roman"/>
          <w:kern w:val="0"/>
          <w:sz w:val="18"/>
          <w:szCs w:val="18"/>
        </w:rPr>
        <w:t>基于</w:t>
      </w:r>
      <w:r w:rsidRPr="008B6699">
        <w:rPr>
          <w:rFonts w:ascii="Times New Roman" w:eastAsia="宋体" w:hAnsi="Times New Roman" w:cs="Times New Roman"/>
          <w:kern w:val="0"/>
          <w:sz w:val="18"/>
          <w:szCs w:val="18"/>
        </w:rPr>
        <w:t>Coq</w:t>
      </w:r>
      <w:r w:rsidRPr="008B6699">
        <w:rPr>
          <w:rFonts w:ascii="Times New Roman" w:eastAsia="宋体" w:hAnsi="Times New Roman" w:cs="Times New Roman"/>
          <w:kern w:val="0"/>
          <w:sz w:val="18"/>
          <w:szCs w:val="18"/>
        </w:rPr>
        <w:t>的分块矩阵运算的形式化</w:t>
      </w:r>
      <w:r w:rsidRPr="008B6699">
        <w:rPr>
          <w:rFonts w:ascii="Times New Roman" w:eastAsia="宋体" w:hAnsi="Times New Roman" w:cs="Times New Roman"/>
          <w:kern w:val="0"/>
          <w:sz w:val="18"/>
          <w:szCs w:val="18"/>
        </w:rPr>
        <w:t>.</w:t>
      </w:r>
      <w:r w:rsidRPr="008B6699">
        <w:rPr>
          <w:rFonts w:ascii="Times New Roman" w:eastAsia="宋体" w:hAnsi="Times New Roman" w:cs="Times New Roman"/>
          <w:kern w:val="0"/>
          <w:sz w:val="18"/>
          <w:szCs w:val="18"/>
        </w:rPr>
        <w:t>软件学报</w:t>
      </w:r>
      <w:r w:rsidRPr="008B6699">
        <w:rPr>
          <w:rFonts w:ascii="Times New Roman" w:eastAsia="宋体" w:hAnsi="Times New Roman" w:cs="Times New Roman"/>
          <w:kern w:val="0"/>
          <w:sz w:val="18"/>
          <w:szCs w:val="18"/>
        </w:rPr>
        <w:t>.2021</w:t>
      </w:r>
    </w:p>
    <w:p w14:paraId="2F8944E9" w14:textId="6FFF327A" w:rsidR="00D90307" w:rsidRDefault="00D90307" w:rsidP="00A67A77">
      <w:pPr>
        <w:adjustRightInd w:val="0"/>
        <w:jc w:val="left"/>
        <w:rPr>
          <w:rFonts w:ascii="Times New Roman" w:eastAsia="宋体" w:hAnsi="Times New Roman" w:cs="Times New Roman"/>
          <w:kern w:val="0"/>
          <w:sz w:val="18"/>
          <w:szCs w:val="18"/>
        </w:rPr>
      </w:pPr>
    </w:p>
    <w:p w14:paraId="2C4066FC" w14:textId="60965FB9" w:rsidR="00D538F7" w:rsidRDefault="00D538F7" w:rsidP="00A67A77">
      <w:pPr>
        <w:adjustRightInd w:val="0"/>
        <w:jc w:val="left"/>
        <w:rPr>
          <w:rFonts w:ascii="Times New Roman" w:eastAsia="宋体" w:hAnsi="Times New Roman" w:cs="Times New Roman"/>
          <w:kern w:val="0"/>
          <w:sz w:val="18"/>
          <w:szCs w:val="18"/>
        </w:rPr>
      </w:pPr>
    </w:p>
    <w:p w14:paraId="03E31813" w14:textId="3A1F388A" w:rsidR="00CC651A" w:rsidRDefault="00CC651A" w:rsidP="00A67A77">
      <w:pPr>
        <w:adjustRightInd w:val="0"/>
        <w:jc w:val="left"/>
        <w:rPr>
          <w:rFonts w:ascii="Times New Roman" w:eastAsia="宋体" w:hAnsi="Times New Roman" w:cs="Times New Roman"/>
          <w:kern w:val="0"/>
          <w:sz w:val="18"/>
          <w:szCs w:val="18"/>
        </w:rPr>
      </w:pPr>
    </w:p>
    <w:p w14:paraId="5AC8E358" w14:textId="67C67F4F" w:rsidR="00CC651A" w:rsidRDefault="00CC651A" w:rsidP="00A67A77">
      <w:pPr>
        <w:adjustRightInd w:val="0"/>
        <w:jc w:val="left"/>
        <w:rPr>
          <w:rFonts w:ascii="Times New Roman" w:eastAsia="宋体" w:hAnsi="Times New Roman" w:cs="Times New Roman"/>
          <w:kern w:val="0"/>
          <w:sz w:val="18"/>
          <w:szCs w:val="18"/>
        </w:rPr>
      </w:pPr>
    </w:p>
    <w:p w14:paraId="450ED975" w14:textId="65B93C96" w:rsidR="00CC651A" w:rsidRDefault="00CC651A" w:rsidP="00A67A77">
      <w:pPr>
        <w:adjustRightInd w:val="0"/>
        <w:jc w:val="left"/>
        <w:rPr>
          <w:rFonts w:ascii="Times New Roman" w:eastAsia="宋体" w:hAnsi="Times New Roman" w:cs="Times New Roman"/>
          <w:kern w:val="0"/>
          <w:sz w:val="18"/>
          <w:szCs w:val="18"/>
        </w:rPr>
      </w:pPr>
    </w:p>
    <w:p w14:paraId="0E563397" w14:textId="1C05ED51" w:rsidR="00CC651A" w:rsidRDefault="00CC651A" w:rsidP="00A67A77">
      <w:pPr>
        <w:adjustRightInd w:val="0"/>
        <w:jc w:val="left"/>
        <w:rPr>
          <w:rFonts w:ascii="Times New Roman" w:eastAsia="宋体" w:hAnsi="Times New Roman" w:cs="Times New Roman"/>
          <w:kern w:val="0"/>
          <w:sz w:val="18"/>
          <w:szCs w:val="18"/>
        </w:rPr>
      </w:pPr>
    </w:p>
    <w:p w14:paraId="503F1CEC" w14:textId="77777777" w:rsidR="00CC651A" w:rsidRDefault="00CC651A" w:rsidP="00A67A77">
      <w:pPr>
        <w:adjustRightInd w:val="0"/>
        <w:jc w:val="left"/>
        <w:rPr>
          <w:rFonts w:ascii="Times New Roman" w:eastAsia="宋体" w:hAnsi="Times New Roman" w:cs="Times New Roman"/>
          <w:kern w:val="0"/>
          <w:sz w:val="18"/>
          <w:szCs w:val="18"/>
        </w:rPr>
      </w:pPr>
    </w:p>
    <w:p w14:paraId="629C92CB" w14:textId="732AA768" w:rsidR="00D538F7" w:rsidRDefault="00D538F7" w:rsidP="00A67A77">
      <w:pPr>
        <w:adjustRightInd w:val="0"/>
        <w:jc w:val="left"/>
        <w:rPr>
          <w:rFonts w:ascii="Arial" w:hAnsi="Arial" w:cs="Arial"/>
          <w:color w:val="2E3033"/>
          <w:sz w:val="20"/>
          <w:szCs w:val="20"/>
          <w:shd w:val="clear" w:color="auto" w:fill="FFFFFF"/>
        </w:rPr>
      </w:pPr>
      <w:r>
        <w:rPr>
          <w:rFonts w:ascii="Arial" w:hAnsi="Arial" w:cs="Arial"/>
          <w:color w:val="2E3033"/>
          <w:sz w:val="20"/>
          <w:szCs w:val="20"/>
          <w:shd w:val="clear" w:color="auto" w:fill="FFFFFF"/>
        </w:rPr>
        <w:t>沈楠，</w:t>
      </w:r>
      <w:r>
        <w:rPr>
          <w:rFonts w:ascii="Arial" w:hAnsi="Arial" w:cs="Arial"/>
          <w:color w:val="2E3033"/>
          <w:sz w:val="20"/>
          <w:szCs w:val="20"/>
          <w:shd w:val="clear" w:color="auto" w:fill="FFFFFF"/>
        </w:rPr>
        <w:t>1998</w:t>
      </w:r>
      <w:r>
        <w:rPr>
          <w:rFonts w:ascii="Arial" w:hAnsi="Arial" w:cs="Arial"/>
          <w:color w:val="2E3033"/>
          <w:sz w:val="20"/>
          <w:szCs w:val="20"/>
          <w:shd w:val="clear" w:color="auto" w:fill="FFFFFF"/>
        </w:rPr>
        <w:t>年</w:t>
      </w:r>
      <w:r>
        <w:rPr>
          <w:rFonts w:ascii="Arial" w:hAnsi="Arial" w:cs="Arial" w:hint="eastAsia"/>
          <w:color w:val="2E3033"/>
          <w:sz w:val="20"/>
          <w:szCs w:val="20"/>
          <w:shd w:val="clear" w:color="auto" w:fill="FFFFFF"/>
        </w:rPr>
        <w:t>出</w:t>
      </w:r>
      <w:r>
        <w:rPr>
          <w:rFonts w:ascii="Arial" w:hAnsi="Arial" w:cs="Arial"/>
          <w:color w:val="2E3033"/>
          <w:sz w:val="20"/>
          <w:szCs w:val="20"/>
          <w:shd w:val="clear" w:color="auto" w:fill="FFFFFF"/>
        </w:rPr>
        <w:t>生，研究生，南京航空航天大学学生。主要研究方向为形式</w:t>
      </w:r>
      <w:r>
        <w:rPr>
          <w:rFonts w:ascii="Arial" w:hAnsi="Arial" w:cs="Arial" w:hint="eastAsia"/>
          <w:color w:val="2E3033"/>
          <w:sz w:val="20"/>
          <w:szCs w:val="20"/>
          <w:shd w:val="clear" w:color="auto" w:fill="FFFFFF"/>
        </w:rPr>
        <w:t>化</w:t>
      </w:r>
      <w:r>
        <w:rPr>
          <w:rFonts w:ascii="Arial" w:hAnsi="Arial" w:cs="Arial"/>
          <w:color w:val="2E3033"/>
          <w:sz w:val="20"/>
          <w:szCs w:val="20"/>
          <w:shd w:val="clear" w:color="auto" w:fill="FFFFFF"/>
        </w:rPr>
        <w:t>方法。</w:t>
      </w:r>
    </w:p>
    <w:p w14:paraId="7A7BA430" w14:textId="1F8E5109" w:rsidR="00D538F7" w:rsidRDefault="00D538F7" w:rsidP="00A67A77">
      <w:pPr>
        <w:adjustRightInd w:val="0"/>
        <w:jc w:val="left"/>
        <w:rPr>
          <w:rFonts w:ascii="Times New Roman" w:eastAsia="宋体" w:hAnsi="Times New Roman" w:cs="Times New Roman"/>
          <w:kern w:val="0"/>
          <w:sz w:val="18"/>
          <w:szCs w:val="18"/>
        </w:rPr>
      </w:pPr>
      <w:r>
        <w:rPr>
          <w:rFonts w:ascii="Arial" w:hAnsi="Arial" w:cs="Arial"/>
          <w:color w:val="2E3033"/>
          <w:sz w:val="20"/>
          <w:szCs w:val="20"/>
          <w:shd w:val="clear" w:color="auto" w:fill="FFFFFF"/>
        </w:rPr>
        <w:t>陈刚，</w:t>
      </w:r>
      <w:r>
        <w:rPr>
          <w:rFonts w:ascii="Arial" w:hAnsi="Arial" w:cs="Arial"/>
          <w:color w:val="2E3033"/>
          <w:sz w:val="20"/>
          <w:szCs w:val="20"/>
          <w:shd w:val="clear" w:color="auto" w:fill="FFFFFF"/>
        </w:rPr>
        <w:t>1958</w:t>
      </w:r>
      <w:r>
        <w:rPr>
          <w:rFonts w:ascii="Arial" w:hAnsi="Arial" w:cs="Arial"/>
          <w:color w:val="2E3033"/>
          <w:sz w:val="20"/>
          <w:szCs w:val="20"/>
          <w:shd w:val="clear" w:color="auto" w:fill="FFFFFF"/>
        </w:rPr>
        <w:t>年</w:t>
      </w:r>
      <w:r w:rsidR="00B92134">
        <w:rPr>
          <w:rFonts w:ascii="Arial" w:hAnsi="Arial" w:cs="Arial" w:hint="eastAsia"/>
          <w:color w:val="2E3033"/>
          <w:sz w:val="20"/>
          <w:szCs w:val="20"/>
          <w:shd w:val="clear" w:color="auto" w:fill="FFFFFF"/>
        </w:rPr>
        <w:t>出</w:t>
      </w:r>
      <w:r>
        <w:rPr>
          <w:rFonts w:ascii="Arial" w:hAnsi="Arial" w:cs="Arial"/>
          <w:color w:val="2E3033"/>
          <w:sz w:val="20"/>
          <w:szCs w:val="20"/>
          <w:shd w:val="clear" w:color="auto" w:fill="FFFFFF"/>
        </w:rPr>
        <w:t>生，博士，教授，中国计算机学会高级会员。主要研究方向为形式</w:t>
      </w:r>
      <w:r>
        <w:rPr>
          <w:rFonts w:ascii="Arial" w:hAnsi="Arial" w:cs="Arial" w:hint="eastAsia"/>
          <w:color w:val="2E3033"/>
          <w:sz w:val="20"/>
          <w:szCs w:val="20"/>
          <w:shd w:val="clear" w:color="auto" w:fill="FFFFFF"/>
        </w:rPr>
        <w:t>化</w:t>
      </w:r>
      <w:r>
        <w:rPr>
          <w:rFonts w:ascii="Arial" w:hAnsi="Arial" w:cs="Arial"/>
          <w:color w:val="2E3033"/>
          <w:sz w:val="20"/>
          <w:szCs w:val="20"/>
          <w:shd w:val="clear" w:color="auto" w:fill="FFFFFF"/>
        </w:rPr>
        <w:t>方法</w:t>
      </w:r>
      <w:r>
        <w:rPr>
          <w:rFonts w:ascii="Arial" w:hAnsi="Arial" w:cs="Arial" w:hint="eastAsia"/>
          <w:color w:val="2E3033"/>
          <w:sz w:val="20"/>
          <w:szCs w:val="20"/>
          <w:shd w:val="clear" w:color="auto" w:fill="FFFFFF"/>
        </w:rPr>
        <w:t>。</w:t>
      </w:r>
    </w:p>
    <w:p w14:paraId="7430B0E5" w14:textId="247F283E" w:rsidR="00D90307" w:rsidRDefault="00D90307" w:rsidP="00A67A77">
      <w:pPr>
        <w:adjustRightInd w:val="0"/>
        <w:jc w:val="left"/>
        <w:rPr>
          <w:rFonts w:ascii="Times New Roman" w:eastAsia="宋体" w:hAnsi="Times New Roman" w:cs="Times New Roman"/>
          <w:kern w:val="0"/>
          <w:sz w:val="18"/>
          <w:szCs w:val="18"/>
        </w:rPr>
      </w:pPr>
      <w:r>
        <w:rPr>
          <w:noProof/>
        </w:rPr>
        <w:drawing>
          <wp:anchor distT="0" distB="0" distL="114300" distR="114300" simplePos="0" relativeHeight="251659264" behindDoc="0" locked="0" layoutInCell="1" allowOverlap="1" wp14:anchorId="15C5A2DE" wp14:editId="135427E2">
            <wp:simplePos x="0" y="0"/>
            <wp:positionH relativeFrom="column">
              <wp:posOffset>1905</wp:posOffset>
            </wp:positionH>
            <wp:positionV relativeFrom="paragraph">
              <wp:posOffset>99060</wp:posOffset>
            </wp:positionV>
            <wp:extent cx="776605" cy="1021080"/>
            <wp:effectExtent l="0" t="0" r="4445"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6605"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kern w:val="0"/>
          <w:sz w:val="18"/>
          <w:szCs w:val="18"/>
        </w:rPr>
        <w:t>S</w:t>
      </w:r>
      <w:r w:rsidR="0053734D">
        <w:rPr>
          <w:rFonts w:ascii="Times New Roman" w:eastAsia="宋体" w:hAnsi="Times New Roman" w:cs="Times New Roman"/>
          <w:kern w:val="0"/>
          <w:sz w:val="18"/>
          <w:szCs w:val="18"/>
        </w:rPr>
        <w:t>HEN</w:t>
      </w:r>
      <w:r>
        <w:rPr>
          <w:rFonts w:ascii="Times New Roman" w:eastAsia="宋体" w:hAnsi="Times New Roman" w:cs="Times New Roman"/>
          <w:kern w:val="0"/>
          <w:sz w:val="18"/>
          <w:szCs w:val="18"/>
        </w:rPr>
        <w:t xml:space="preserve"> Nan, born in 1998,</w:t>
      </w:r>
      <w:r w:rsidR="00CC651A">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postgraduate,</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 xml:space="preserve">is a student member of </w:t>
      </w:r>
      <w:r w:rsidR="00D538F7" w:rsidRPr="00C7619C">
        <w:rPr>
          <w:rFonts w:ascii="Times New Roman" w:hAnsi="Times New Roman" w:hint="eastAsia"/>
          <w:sz w:val="18"/>
          <w:szCs w:val="18"/>
        </w:rPr>
        <w:t>Nanjing University of Aeronautics and</w:t>
      </w:r>
      <w:r w:rsidR="00D538F7">
        <w:rPr>
          <w:rFonts w:ascii="Times New Roman" w:hAnsi="Times New Roman"/>
          <w:sz w:val="18"/>
          <w:szCs w:val="18"/>
        </w:rPr>
        <w:t xml:space="preserve"> </w:t>
      </w:r>
      <w:r w:rsidR="00D538F7" w:rsidRPr="00C7619C">
        <w:rPr>
          <w:rFonts w:ascii="Times New Roman" w:hAnsi="Times New Roman" w:hint="eastAsia"/>
          <w:sz w:val="18"/>
          <w:szCs w:val="18"/>
        </w:rPr>
        <w:t>Astronautics</w:t>
      </w:r>
      <w:r w:rsidR="00D538F7">
        <w:rPr>
          <w:rFonts w:ascii="Times New Roman" w:eastAsia="宋体" w:hAnsi="Times New Roman" w:cs="Times New Roman" w:hint="eastAsia"/>
          <w:kern w:val="0"/>
          <w:sz w:val="18"/>
          <w:szCs w:val="18"/>
        </w:rPr>
        <w:t>.</w:t>
      </w:r>
      <w:r w:rsidR="00D538F7">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His main research</w:t>
      </w:r>
      <w:r w:rsidR="001117EB">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interests</w:t>
      </w:r>
      <w:r w:rsidR="001117EB">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include</w:t>
      </w:r>
      <w:r w:rsidR="001117EB">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formal</w:t>
      </w:r>
      <w:r w:rsidR="001117EB">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methods</w:t>
      </w:r>
      <w:r w:rsidR="00D538F7">
        <w:rPr>
          <w:rFonts w:ascii="Times New Roman" w:eastAsia="宋体" w:hAnsi="Times New Roman" w:cs="Times New Roman"/>
          <w:kern w:val="0"/>
          <w:sz w:val="18"/>
          <w:szCs w:val="18"/>
        </w:rPr>
        <w:t xml:space="preserve"> a</w:t>
      </w:r>
      <w:r w:rsidRPr="00D90307">
        <w:rPr>
          <w:rFonts w:ascii="Times New Roman" w:eastAsia="宋体" w:hAnsi="Times New Roman" w:cs="Times New Roman"/>
          <w:kern w:val="0"/>
          <w:sz w:val="18"/>
          <w:szCs w:val="18"/>
        </w:rPr>
        <w:t>nd</w:t>
      </w:r>
      <w:r w:rsidR="00D538F7">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so</w:t>
      </w:r>
      <w:r w:rsidR="00D538F7">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on</w:t>
      </w:r>
      <w:r w:rsidRPr="00D90307">
        <w:rPr>
          <w:rFonts w:ascii="Times New Roman" w:eastAsia="宋体" w:hAnsi="Times New Roman" w:cs="Times New Roman"/>
          <w:kern w:val="0"/>
          <w:sz w:val="18"/>
          <w:szCs w:val="18"/>
        </w:rPr>
        <w:t>．</w:t>
      </w:r>
    </w:p>
    <w:p w14:paraId="04799AE1" w14:textId="48376DD9" w:rsidR="00D90307" w:rsidRDefault="00D90307" w:rsidP="00A67A77">
      <w:pPr>
        <w:adjustRightInd w:val="0"/>
        <w:jc w:val="left"/>
        <w:rPr>
          <w:rFonts w:ascii="Times New Roman" w:eastAsia="宋体" w:hAnsi="Times New Roman" w:cs="Times New Roman"/>
          <w:kern w:val="0"/>
          <w:sz w:val="18"/>
          <w:szCs w:val="18"/>
        </w:rPr>
      </w:pPr>
    </w:p>
    <w:p w14:paraId="753DBFD1" w14:textId="66CCD7FA" w:rsidR="00D90307" w:rsidRPr="00D90307" w:rsidRDefault="00D90307" w:rsidP="00D90307">
      <w:pPr>
        <w:adjustRightInd w:val="0"/>
        <w:jc w:val="left"/>
        <w:rPr>
          <w:rFonts w:ascii="Times New Roman" w:eastAsia="宋体" w:hAnsi="Times New Roman" w:cs="Times New Roman"/>
          <w:kern w:val="0"/>
          <w:sz w:val="18"/>
          <w:szCs w:val="18"/>
        </w:rPr>
      </w:pPr>
      <w:r w:rsidRPr="00D538F7">
        <w:rPr>
          <w:rFonts w:ascii="Times New Roman" w:eastAsia="宋体" w:hAnsi="Times New Roman" w:cs="Times New Roman"/>
          <w:noProof/>
          <w:kern w:val="0"/>
          <w:sz w:val="18"/>
          <w:szCs w:val="18"/>
        </w:rPr>
        <w:drawing>
          <wp:anchor distT="0" distB="0" distL="114300" distR="114300" simplePos="0" relativeHeight="251658240" behindDoc="0" locked="0" layoutInCell="1" allowOverlap="1" wp14:anchorId="3CDE7E4B" wp14:editId="5351E8CB">
            <wp:simplePos x="0" y="0"/>
            <wp:positionH relativeFrom="column">
              <wp:posOffset>1905</wp:posOffset>
            </wp:positionH>
            <wp:positionV relativeFrom="paragraph">
              <wp:posOffset>60960</wp:posOffset>
            </wp:positionV>
            <wp:extent cx="776605" cy="1054100"/>
            <wp:effectExtent l="0" t="0" r="444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6605" cy="1054100"/>
                    </a:xfrm>
                    <a:prstGeom prst="rect">
                      <a:avLst/>
                    </a:prstGeom>
                  </pic:spPr>
                </pic:pic>
              </a:graphicData>
            </a:graphic>
            <wp14:sizeRelH relativeFrom="margin">
              <wp14:pctWidth>0</wp14:pctWidth>
            </wp14:sizeRelH>
            <wp14:sizeRelV relativeFrom="margin">
              <wp14:pctHeight>0</wp14:pctHeight>
            </wp14:sizeRelV>
          </wp:anchor>
        </w:drawing>
      </w:r>
      <w:r w:rsidRPr="00D538F7">
        <w:rPr>
          <w:rFonts w:ascii="Times New Roman" w:eastAsia="宋体" w:hAnsi="Times New Roman" w:cs="Times New Roman"/>
          <w:kern w:val="0"/>
          <w:sz w:val="18"/>
          <w:szCs w:val="18"/>
        </w:rPr>
        <w:t>CHEN Gang</w:t>
      </w:r>
      <w:r w:rsidRPr="00D90307">
        <w:rPr>
          <w:rFonts w:ascii="Times New Roman" w:eastAsia="宋体" w:hAnsi="Times New Roman" w:cs="Times New Roman"/>
          <w:kern w:val="0"/>
          <w:sz w:val="18"/>
          <w:szCs w:val="18"/>
        </w:rPr>
        <w:t>,born in</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1958 ,</w:t>
      </w:r>
      <w:r>
        <w:rPr>
          <w:rFonts w:ascii="Times New Roman" w:eastAsia="宋体" w:hAnsi="Times New Roman" w:cs="Times New Roman"/>
          <w:kern w:val="0"/>
          <w:sz w:val="18"/>
          <w:szCs w:val="18"/>
        </w:rPr>
        <w:t>P</w:t>
      </w:r>
      <w:r>
        <w:rPr>
          <w:rFonts w:ascii="Times New Roman" w:eastAsia="宋体" w:hAnsi="Times New Roman" w:cs="Times New Roman" w:hint="eastAsia"/>
          <w:kern w:val="0"/>
          <w:sz w:val="18"/>
          <w:szCs w:val="18"/>
        </w:rPr>
        <w:t>h.</w:t>
      </w:r>
      <w:r>
        <w:rPr>
          <w:rFonts w:ascii="Times New Roman" w:eastAsia="宋体" w:hAnsi="Times New Roman" w:cs="Times New Roman"/>
          <w:kern w:val="0"/>
          <w:sz w:val="18"/>
          <w:szCs w:val="18"/>
        </w:rPr>
        <w:t>D</w:t>
      </w:r>
      <w:r w:rsidRPr="00D90307">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professor,</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is a</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senior member of China</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Computer Federation</w:t>
      </w:r>
      <w:r w:rsidRPr="00D90307">
        <w:rPr>
          <w:rFonts w:ascii="Times New Roman" w:eastAsia="宋体" w:hAnsi="Times New Roman" w:cs="Times New Roman"/>
          <w:kern w:val="0"/>
          <w:sz w:val="18"/>
          <w:szCs w:val="18"/>
        </w:rPr>
        <w:t>．</w:t>
      </w:r>
      <w:r w:rsidRPr="00D90307">
        <w:rPr>
          <w:rFonts w:ascii="Times New Roman" w:eastAsia="宋体" w:hAnsi="Times New Roman" w:cs="Times New Roman"/>
          <w:kern w:val="0"/>
          <w:sz w:val="18"/>
          <w:szCs w:val="18"/>
        </w:rPr>
        <w:t>His</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main research</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interests</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include</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formal</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methods</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and</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so</w:t>
      </w:r>
      <w:r>
        <w:rPr>
          <w:rFonts w:ascii="Times New Roman" w:eastAsia="宋体" w:hAnsi="Times New Roman" w:cs="Times New Roman"/>
          <w:kern w:val="0"/>
          <w:sz w:val="18"/>
          <w:szCs w:val="18"/>
        </w:rPr>
        <w:t xml:space="preserve"> </w:t>
      </w:r>
      <w:r w:rsidRPr="00D90307">
        <w:rPr>
          <w:rFonts w:ascii="Times New Roman" w:eastAsia="宋体" w:hAnsi="Times New Roman" w:cs="Times New Roman"/>
          <w:kern w:val="0"/>
          <w:sz w:val="18"/>
          <w:szCs w:val="18"/>
        </w:rPr>
        <w:t>on</w:t>
      </w:r>
      <w:r w:rsidRPr="00D90307">
        <w:rPr>
          <w:rFonts w:ascii="Times New Roman" w:eastAsia="宋体" w:hAnsi="Times New Roman" w:cs="Times New Roman"/>
          <w:kern w:val="0"/>
          <w:sz w:val="18"/>
          <w:szCs w:val="18"/>
        </w:rPr>
        <w:t>．</w:t>
      </w:r>
    </w:p>
    <w:p w14:paraId="117DFBF2" w14:textId="5CF49DAD" w:rsidR="00D90307" w:rsidRPr="00D90307" w:rsidRDefault="00D90307" w:rsidP="00A67A77">
      <w:pPr>
        <w:adjustRightInd w:val="0"/>
        <w:jc w:val="left"/>
        <w:rPr>
          <w:rFonts w:ascii="Times New Roman" w:eastAsia="宋体" w:hAnsi="Times New Roman" w:cs="Times New Roman"/>
          <w:kern w:val="0"/>
          <w:sz w:val="18"/>
          <w:szCs w:val="18"/>
        </w:rPr>
      </w:pPr>
    </w:p>
    <w:p w14:paraId="5031CE7B" w14:textId="21CB1F6D" w:rsidR="00214A33" w:rsidRDefault="00214A33" w:rsidP="00A67A77">
      <w:pPr>
        <w:adjustRightInd w:val="0"/>
        <w:jc w:val="left"/>
        <w:rPr>
          <w:rFonts w:ascii="Times New Roman" w:eastAsia="宋体" w:hAnsi="Times New Roman" w:cs="Times New Roman"/>
          <w:kern w:val="0"/>
          <w:sz w:val="18"/>
          <w:szCs w:val="18"/>
        </w:rPr>
      </w:pPr>
    </w:p>
    <w:p w14:paraId="08814ACE" w14:textId="6E55F367" w:rsidR="00214A33" w:rsidRDefault="00214A33" w:rsidP="00A67A77">
      <w:pPr>
        <w:adjustRightInd w:val="0"/>
        <w:jc w:val="left"/>
      </w:pPr>
      <w:r>
        <w:t>自校负责人姓名、电话及邮箱</w:t>
      </w:r>
    </w:p>
    <w:p w14:paraId="726799C5" w14:textId="3ED7D2A0" w:rsidR="00214A33" w:rsidRDefault="00214A33" w:rsidP="00A67A77">
      <w:pPr>
        <w:adjustRightInd w:val="0"/>
        <w:jc w:val="left"/>
      </w:pPr>
      <w:r>
        <w:rPr>
          <w:rFonts w:hint="eastAsia"/>
        </w:rPr>
        <w:t>沈楠</w:t>
      </w:r>
    </w:p>
    <w:p w14:paraId="78B81A4A" w14:textId="5E3F5222" w:rsidR="00214A33" w:rsidRDefault="00214A33" w:rsidP="00A67A77">
      <w:pPr>
        <w:adjustRightInd w:val="0"/>
        <w:jc w:val="left"/>
      </w:pPr>
      <w:r>
        <w:rPr>
          <w:rFonts w:hint="eastAsia"/>
        </w:rPr>
        <w:t>1</w:t>
      </w:r>
      <w:r>
        <w:t>5094319467</w:t>
      </w:r>
    </w:p>
    <w:p w14:paraId="3E3ED119" w14:textId="6C47E860" w:rsidR="00214A33" w:rsidRPr="008B6699" w:rsidRDefault="00214A33" w:rsidP="00A67A77">
      <w:pPr>
        <w:adjustRightInd w:val="0"/>
        <w:jc w:val="left"/>
        <w:rPr>
          <w:rFonts w:ascii="Times New Roman" w:eastAsia="宋体" w:hAnsi="Times New Roman" w:cs="Times New Roman"/>
          <w:kern w:val="0"/>
          <w:sz w:val="18"/>
          <w:szCs w:val="18"/>
        </w:rPr>
      </w:pPr>
      <w:r>
        <w:rPr>
          <w:rFonts w:hint="eastAsia"/>
        </w:rPr>
        <w:t>2</w:t>
      </w:r>
      <w:r>
        <w:t>257776063</w:t>
      </w:r>
      <w:r>
        <w:rPr>
          <w:rFonts w:hint="eastAsia"/>
        </w:rPr>
        <w:t>@qq.com</w:t>
      </w:r>
    </w:p>
    <w:sectPr w:rsidR="00214A33" w:rsidRPr="008B6699" w:rsidSect="00666111">
      <w:type w:val="continuous"/>
      <w:pgSz w:w="11906" w:h="16838"/>
      <w:pgMar w:top="1440" w:right="1800" w:bottom="1440" w:left="1800" w:header="851" w:footer="992" w:gutter="0"/>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43688" w14:textId="77777777" w:rsidR="002D5756" w:rsidRDefault="002D5756">
      <w:r>
        <w:separator/>
      </w:r>
    </w:p>
  </w:endnote>
  <w:endnote w:type="continuationSeparator" w:id="0">
    <w:p w14:paraId="5B9494DC" w14:textId="77777777" w:rsidR="002D5756" w:rsidRDefault="002D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ItalicMT">
    <w:altName w:val="Times New Roman"/>
    <w:charset w:val="00"/>
    <w:family w:val="roman"/>
    <w:pitch w:val="default"/>
  </w:font>
  <w:font w:name="CMMI7">
    <w:altName w:val="Cambria"/>
    <w:charset w:val="00"/>
    <w:family w:val="roman"/>
    <w:pitch w:val="default"/>
  </w:font>
  <w:font w:name="CMSY7">
    <w:altName w:val="Cambria"/>
    <w:charset w:val="00"/>
    <w:family w:val="roman"/>
    <w:pitch w:val="default"/>
  </w:font>
  <w:font w:name="CMMI10">
    <w:altName w:val="Cambria"/>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News Gothic MT">
    <w:charset w:val="00"/>
    <w:family w:val="swiss"/>
    <w:pitch w:val="variable"/>
    <w:sig w:usb0="00000003" w:usb1="00000000" w:usb2="00000000" w:usb3="00000000" w:csb0="00000001" w:csb1="00000000"/>
  </w:font>
  <w:font w:name="CMBX10">
    <w:altName w:val="Cambria"/>
    <w:charset w:val="00"/>
    <w:family w:val="roman"/>
    <w:pitch w:val="default"/>
  </w:font>
  <w:font w:name="E-BZ">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E158" w14:textId="667F5E0C" w:rsidR="00E11259" w:rsidRDefault="00E11259">
    <w:pPr>
      <w:pStyle w:val="a7"/>
    </w:pPr>
  </w:p>
  <w:p w14:paraId="2D391C4E" w14:textId="77777777" w:rsidR="007D5DB3" w:rsidRDefault="007D5DB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6571" w14:textId="77777777" w:rsidR="002D5756" w:rsidRDefault="002D5756">
      <w:r>
        <w:separator/>
      </w:r>
    </w:p>
  </w:footnote>
  <w:footnote w:type="continuationSeparator" w:id="0">
    <w:p w14:paraId="39C0CA13" w14:textId="77777777" w:rsidR="002D5756" w:rsidRDefault="002D5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02B4" w14:textId="77777777" w:rsidR="007D5DB3" w:rsidRDefault="009F0C51">
    <w:pPr>
      <w:spacing w:line="264" w:lineRule="auto"/>
    </w:pPr>
    <w:r>
      <w:rPr>
        <w:noProof/>
        <w:color w:val="000000"/>
      </w:rPr>
      <mc:AlternateContent>
        <mc:Choice Requires="wps">
          <w:drawing>
            <wp:anchor distT="0" distB="0" distL="114300" distR="114300" simplePos="0" relativeHeight="251659264" behindDoc="0" locked="0" layoutInCell="1" allowOverlap="1" wp14:anchorId="0C3A497F" wp14:editId="3322391F">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I4AB7VAAAABwEAAA8AAAAAAAAAAQAgAAAA&#10;IgAAAGRycy9kb3ducmV2LnhtbFBLAQIUABQAAAAIAIdO4kAQwlLygAIAAPIEAAAOAAAAAAAAAAEA&#10;IAAAACQBAABkcnMvZTJvRG9jLnhtbFBLBQYAAAAABgAGAFkBAAAWBgAAAAA=&#10;">
              <v:fill on="f" focussize="0,0"/>
              <v:stroke weight="1.25pt" color="#767171 [1614]" miterlimit="8" joinstyle="miter"/>
              <v:imagedata o:title=""/>
              <o:lock v:ext="edit" aspectratio="f"/>
            </v:rect>
          </w:pict>
        </mc:Fallback>
      </mc:AlternateContent>
    </w:r>
    <w:sdt>
      <w:sdtPr>
        <w:rPr>
          <w:color w:val="4472C4" w:themeColor="accent1"/>
          <w:sz w:val="20"/>
          <w:szCs w:val="20"/>
        </w:rPr>
        <w:alias w:val="标题"/>
        <w:id w:val="15524250"/>
        <w:placeholder>
          <w:docPart w:val="8C6D8F10A9FF41BEA3F9B6C5764061C1"/>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沈楠等:基于 Coq 的逆矩阵运算的形式化</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C946"/>
    <w:multiLevelType w:val="singleLevel"/>
    <w:tmpl w:val="0BDFC946"/>
    <w:lvl w:ilvl="0">
      <w:start w:val="1"/>
      <w:numFmt w:val="decimal"/>
      <w:suff w:val="nothing"/>
      <w:lvlText w:val="（%1）"/>
      <w:lvlJc w:val="left"/>
    </w:lvl>
  </w:abstractNum>
  <w:abstractNum w:abstractNumId="1" w15:restartNumberingAfterBreak="0">
    <w:nsid w:val="2E9136E1"/>
    <w:multiLevelType w:val="multilevel"/>
    <w:tmpl w:val="2E9136E1"/>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37F296B"/>
    <w:multiLevelType w:val="multilevel"/>
    <w:tmpl w:val="437F296B"/>
    <w:lvl w:ilvl="0">
      <w:start w:val="1"/>
      <w:numFmt w:val="decimal"/>
      <w:lvlText w:val="%1."/>
      <w:lvlJc w:val="left"/>
      <w:pPr>
        <w:ind w:left="360" w:hanging="360"/>
      </w:pPr>
      <w:rPr>
        <w:rFonts w:ascii="黑体" w:eastAsia="黑体" w:hAnsi="黑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6D4148"/>
    <w:multiLevelType w:val="multilevel"/>
    <w:tmpl w:val="486D4148"/>
    <w:lvl w:ilvl="0">
      <w:start w:val="1"/>
      <w:numFmt w:val="lowerLetter"/>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4" w15:restartNumberingAfterBreak="0">
    <w:nsid w:val="49A92D4B"/>
    <w:multiLevelType w:val="multilevel"/>
    <w:tmpl w:val="C60C62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DE4CB6"/>
    <w:multiLevelType w:val="multilevel"/>
    <w:tmpl w:val="684239A0"/>
    <w:lvl w:ilvl="0">
      <w:start w:val="3"/>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F06564B"/>
    <w:multiLevelType w:val="multilevel"/>
    <w:tmpl w:val="7F06564B"/>
    <w:lvl w:ilvl="0">
      <w:start w:val="1"/>
      <w:numFmt w:val="decimal"/>
      <w:lvlText w:val="%1、"/>
      <w:lvlJc w:val="left"/>
      <w:pPr>
        <w:ind w:left="696" w:hanging="69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90901163">
    <w:abstractNumId w:val="7"/>
  </w:num>
  <w:num w:numId="2" w16cid:durableId="759252998">
    <w:abstractNumId w:val="0"/>
  </w:num>
  <w:num w:numId="3" w16cid:durableId="1447653185">
    <w:abstractNumId w:val="2"/>
  </w:num>
  <w:num w:numId="4" w16cid:durableId="1341005762">
    <w:abstractNumId w:val="3"/>
  </w:num>
  <w:num w:numId="5" w16cid:durableId="1501265374">
    <w:abstractNumId w:val="1"/>
  </w:num>
  <w:num w:numId="6" w16cid:durableId="362436770">
    <w:abstractNumId w:val="5"/>
  </w:num>
  <w:num w:numId="7" w16cid:durableId="731201601">
    <w:abstractNumId w:val="6"/>
  </w:num>
  <w:num w:numId="8" w16cid:durableId="8257042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nan">
    <w15:presenceInfo w15:providerId="Windows Live" w15:userId="eb181326fe591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781"/>
    <w:rsid w:val="00000486"/>
    <w:rsid w:val="00000837"/>
    <w:rsid w:val="00000C27"/>
    <w:rsid w:val="00001C74"/>
    <w:rsid w:val="00003C55"/>
    <w:rsid w:val="000071CF"/>
    <w:rsid w:val="0000777C"/>
    <w:rsid w:val="00007939"/>
    <w:rsid w:val="000079C7"/>
    <w:rsid w:val="0001248D"/>
    <w:rsid w:val="0001314E"/>
    <w:rsid w:val="000136A7"/>
    <w:rsid w:val="00014EDF"/>
    <w:rsid w:val="0001603F"/>
    <w:rsid w:val="000168A4"/>
    <w:rsid w:val="00020410"/>
    <w:rsid w:val="00020C00"/>
    <w:rsid w:val="00020F7C"/>
    <w:rsid w:val="0002135C"/>
    <w:rsid w:val="00022300"/>
    <w:rsid w:val="00022459"/>
    <w:rsid w:val="00022951"/>
    <w:rsid w:val="00024944"/>
    <w:rsid w:val="000314D7"/>
    <w:rsid w:val="000334BB"/>
    <w:rsid w:val="00034BBC"/>
    <w:rsid w:val="000350EC"/>
    <w:rsid w:val="000354F3"/>
    <w:rsid w:val="00036917"/>
    <w:rsid w:val="00040F37"/>
    <w:rsid w:val="00041B97"/>
    <w:rsid w:val="00041EB9"/>
    <w:rsid w:val="000424E1"/>
    <w:rsid w:val="000465DF"/>
    <w:rsid w:val="0005094C"/>
    <w:rsid w:val="0005334B"/>
    <w:rsid w:val="00056AE5"/>
    <w:rsid w:val="00056C8B"/>
    <w:rsid w:val="000606E0"/>
    <w:rsid w:val="00060B30"/>
    <w:rsid w:val="000615B2"/>
    <w:rsid w:val="00065E48"/>
    <w:rsid w:val="00066905"/>
    <w:rsid w:val="00067623"/>
    <w:rsid w:val="00067700"/>
    <w:rsid w:val="0007273B"/>
    <w:rsid w:val="0007643B"/>
    <w:rsid w:val="00080D06"/>
    <w:rsid w:val="00080ECF"/>
    <w:rsid w:val="00081E65"/>
    <w:rsid w:val="0008326D"/>
    <w:rsid w:val="00083D8B"/>
    <w:rsid w:val="00084721"/>
    <w:rsid w:val="00090384"/>
    <w:rsid w:val="00091C5B"/>
    <w:rsid w:val="00091EA4"/>
    <w:rsid w:val="00093E53"/>
    <w:rsid w:val="00094449"/>
    <w:rsid w:val="000949C0"/>
    <w:rsid w:val="00095E50"/>
    <w:rsid w:val="000960FE"/>
    <w:rsid w:val="000A17BB"/>
    <w:rsid w:val="000A43BE"/>
    <w:rsid w:val="000B0F49"/>
    <w:rsid w:val="000B1023"/>
    <w:rsid w:val="000B3019"/>
    <w:rsid w:val="000B57EF"/>
    <w:rsid w:val="000B63AA"/>
    <w:rsid w:val="000C0A52"/>
    <w:rsid w:val="000C1259"/>
    <w:rsid w:val="000C3DA7"/>
    <w:rsid w:val="000C55D1"/>
    <w:rsid w:val="000C5CCE"/>
    <w:rsid w:val="000C626D"/>
    <w:rsid w:val="000D024E"/>
    <w:rsid w:val="000D176C"/>
    <w:rsid w:val="000D2E6C"/>
    <w:rsid w:val="000D6F1B"/>
    <w:rsid w:val="000D79FC"/>
    <w:rsid w:val="000E114D"/>
    <w:rsid w:val="000E1202"/>
    <w:rsid w:val="000E3731"/>
    <w:rsid w:val="000E48D3"/>
    <w:rsid w:val="000E5152"/>
    <w:rsid w:val="000E5EF7"/>
    <w:rsid w:val="000E63B4"/>
    <w:rsid w:val="000E7E5F"/>
    <w:rsid w:val="000F0296"/>
    <w:rsid w:val="000F0E72"/>
    <w:rsid w:val="000F429E"/>
    <w:rsid w:val="000F4562"/>
    <w:rsid w:val="000F629D"/>
    <w:rsid w:val="00105D3B"/>
    <w:rsid w:val="00106AA0"/>
    <w:rsid w:val="0010746F"/>
    <w:rsid w:val="00107B14"/>
    <w:rsid w:val="00107D86"/>
    <w:rsid w:val="00110448"/>
    <w:rsid w:val="001117EB"/>
    <w:rsid w:val="00111E02"/>
    <w:rsid w:val="00112419"/>
    <w:rsid w:val="00112D73"/>
    <w:rsid w:val="00113A85"/>
    <w:rsid w:val="00113E9C"/>
    <w:rsid w:val="00115E61"/>
    <w:rsid w:val="00120D12"/>
    <w:rsid w:val="00121D60"/>
    <w:rsid w:val="0012293D"/>
    <w:rsid w:val="0012311E"/>
    <w:rsid w:val="0012606E"/>
    <w:rsid w:val="001271D7"/>
    <w:rsid w:val="00127BDF"/>
    <w:rsid w:val="00130141"/>
    <w:rsid w:val="00130606"/>
    <w:rsid w:val="001313B3"/>
    <w:rsid w:val="00131D21"/>
    <w:rsid w:val="001329C1"/>
    <w:rsid w:val="00133367"/>
    <w:rsid w:val="0013488D"/>
    <w:rsid w:val="001353D6"/>
    <w:rsid w:val="001358F0"/>
    <w:rsid w:val="00135F0C"/>
    <w:rsid w:val="00144A5F"/>
    <w:rsid w:val="001458E7"/>
    <w:rsid w:val="00146465"/>
    <w:rsid w:val="00146623"/>
    <w:rsid w:val="00146B9F"/>
    <w:rsid w:val="0014716C"/>
    <w:rsid w:val="0015019F"/>
    <w:rsid w:val="00150F27"/>
    <w:rsid w:val="00150FC6"/>
    <w:rsid w:val="00151F9C"/>
    <w:rsid w:val="00152221"/>
    <w:rsid w:val="00153768"/>
    <w:rsid w:val="00154B1C"/>
    <w:rsid w:val="001577C9"/>
    <w:rsid w:val="00160EDB"/>
    <w:rsid w:val="001625E5"/>
    <w:rsid w:val="001629E5"/>
    <w:rsid w:val="00163236"/>
    <w:rsid w:val="00163D20"/>
    <w:rsid w:val="0016658D"/>
    <w:rsid w:val="001666D6"/>
    <w:rsid w:val="001667BF"/>
    <w:rsid w:val="00167164"/>
    <w:rsid w:val="00167266"/>
    <w:rsid w:val="00172918"/>
    <w:rsid w:val="00172FDA"/>
    <w:rsid w:val="00173F08"/>
    <w:rsid w:val="00174E4D"/>
    <w:rsid w:val="00177E24"/>
    <w:rsid w:val="0018139C"/>
    <w:rsid w:val="00181B93"/>
    <w:rsid w:val="0018379A"/>
    <w:rsid w:val="00183E3A"/>
    <w:rsid w:val="00184217"/>
    <w:rsid w:val="00184987"/>
    <w:rsid w:val="00184CB9"/>
    <w:rsid w:val="00185544"/>
    <w:rsid w:val="00185D63"/>
    <w:rsid w:val="00190280"/>
    <w:rsid w:val="00190433"/>
    <w:rsid w:val="00195779"/>
    <w:rsid w:val="001A1519"/>
    <w:rsid w:val="001A221D"/>
    <w:rsid w:val="001A4AE9"/>
    <w:rsid w:val="001A56DC"/>
    <w:rsid w:val="001A646F"/>
    <w:rsid w:val="001A66AD"/>
    <w:rsid w:val="001A672A"/>
    <w:rsid w:val="001A7E2A"/>
    <w:rsid w:val="001A7E8C"/>
    <w:rsid w:val="001B66F5"/>
    <w:rsid w:val="001B7608"/>
    <w:rsid w:val="001C2276"/>
    <w:rsid w:val="001C2ECA"/>
    <w:rsid w:val="001C3BB5"/>
    <w:rsid w:val="001C4393"/>
    <w:rsid w:val="001C4D93"/>
    <w:rsid w:val="001C620C"/>
    <w:rsid w:val="001C71B2"/>
    <w:rsid w:val="001C7E9A"/>
    <w:rsid w:val="001D1099"/>
    <w:rsid w:val="001D5787"/>
    <w:rsid w:val="001D657F"/>
    <w:rsid w:val="001D770C"/>
    <w:rsid w:val="001E012A"/>
    <w:rsid w:val="001E0D23"/>
    <w:rsid w:val="001E11DD"/>
    <w:rsid w:val="001E2AAB"/>
    <w:rsid w:val="001E4730"/>
    <w:rsid w:val="001E55CE"/>
    <w:rsid w:val="001F2117"/>
    <w:rsid w:val="001F3BD6"/>
    <w:rsid w:val="001F3F16"/>
    <w:rsid w:val="001F49C9"/>
    <w:rsid w:val="001F5029"/>
    <w:rsid w:val="001F7343"/>
    <w:rsid w:val="002007B5"/>
    <w:rsid w:val="00204720"/>
    <w:rsid w:val="0020511F"/>
    <w:rsid w:val="002077EC"/>
    <w:rsid w:val="0021120A"/>
    <w:rsid w:val="002118E9"/>
    <w:rsid w:val="00213EA2"/>
    <w:rsid w:val="002142DA"/>
    <w:rsid w:val="0021431D"/>
    <w:rsid w:val="00214A33"/>
    <w:rsid w:val="0021574C"/>
    <w:rsid w:val="00220B31"/>
    <w:rsid w:val="00224316"/>
    <w:rsid w:val="00225557"/>
    <w:rsid w:val="00225B2B"/>
    <w:rsid w:val="002270A2"/>
    <w:rsid w:val="00230143"/>
    <w:rsid w:val="00233C51"/>
    <w:rsid w:val="00235D05"/>
    <w:rsid w:val="00236DF2"/>
    <w:rsid w:val="00237A71"/>
    <w:rsid w:val="00240752"/>
    <w:rsid w:val="00242609"/>
    <w:rsid w:val="0024289C"/>
    <w:rsid w:val="002433B0"/>
    <w:rsid w:val="0024370B"/>
    <w:rsid w:val="00243735"/>
    <w:rsid w:val="00245CE6"/>
    <w:rsid w:val="00246312"/>
    <w:rsid w:val="00247A22"/>
    <w:rsid w:val="00251BE8"/>
    <w:rsid w:val="00254712"/>
    <w:rsid w:val="002552DB"/>
    <w:rsid w:val="002605D6"/>
    <w:rsid w:val="00260978"/>
    <w:rsid w:val="0026172F"/>
    <w:rsid w:val="002651C1"/>
    <w:rsid w:val="002720D7"/>
    <w:rsid w:val="00275043"/>
    <w:rsid w:val="00276B49"/>
    <w:rsid w:val="002771BA"/>
    <w:rsid w:val="00280A6E"/>
    <w:rsid w:val="00280C57"/>
    <w:rsid w:val="00280F49"/>
    <w:rsid w:val="00282837"/>
    <w:rsid w:val="00284AE1"/>
    <w:rsid w:val="0028584D"/>
    <w:rsid w:val="0028590F"/>
    <w:rsid w:val="00285EC5"/>
    <w:rsid w:val="002875E0"/>
    <w:rsid w:val="00287DC9"/>
    <w:rsid w:val="0029057B"/>
    <w:rsid w:val="00290BBB"/>
    <w:rsid w:val="00291858"/>
    <w:rsid w:val="002920AA"/>
    <w:rsid w:val="0029286F"/>
    <w:rsid w:val="002962A3"/>
    <w:rsid w:val="002965CE"/>
    <w:rsid w:val="00296DC4"/>
    <w:rsid w:val="002977B1"/>
    <w:rsid w:val="002A0181"/>
    <w:rsid w:val="002A3AD4"/>
    <w:rsid w:val="002A4140"/>
    <w:rsid w:val="002A421E"/>
    <w:rsid w:val="002A4EB9"/>
    <w:rsid w:val="002A6340"/>
    <w:rsid w:val="002A6CF3"/>
    <w:rsid w:val="002B4363"/>
    <w:rsid w:val="002B44FF"/>
    <w:rsid w:val="002B4D06"/>
    <w:rsid w:val="002B50E9"/>
    <w:rsid w:val="002B5392"/>
    <w:rsid w:val="002B72B8"/>
    <w:rsid w:val="002B730B"/>
    <w:rsid w:val="002B7716"/>
    <w:rsid w:val="002C0420"/>
    <w:rsid w:val="002C17DB"/>
    <w:rsid w:val="002D0707"/>
    <w:rsid w:val="002D1CB9"/>
    <w:rsid w:val="002D2206"/>
    <w:rsid w:val="002D2B42"/>
    <w:rsid w:val="002D4B56"/>
    <w:rsid w:val="002D5756"/>
    <w:rsid w:val="002D5BA0"/>
    <w:rsid w:val="002D696E"/>
    <w:rsid w:val="002E0ED4"/>
    <w:rsid w:val="002E2177"/>
    <w:rsid w:val="002E4AC2"/>
    <w:rsid w:val="002E7F30"/>
    <w:rsid w:val="002F17F0"/>
    <w:rsid w:val="002F2D80"/>
    <w:rsid w:val="002F3B4F"/>
    <w:rsid w:val="002F417B"/>
    <w:rsid w:val="002F4EF5"/>
    <w:rsid w:val="0030049A"/>
    <w:rsid w:val="00300FF1"/>
    <w:rsid w:val="003014E2"/>
    <w:rsid w:val="00302A0A"/>
    <w:rsid w:val="00303AF8"/>
    <w:rsid w:val="00305A05"/>
    <w:rsid w:val="00306162"/>
    <w:rsid w:val="00306C6D"/>
    <w:rsid w:val="00307082"/>
    <w:rsid w:val="00310386"/>
    <w:rsid w:val="00311AF6"/>
    <w:rsid w:val="003153D2"/>
    <w:rsid w:val="00317D7F"/>
    <w:rsid w:val="00317F45"/>
    <w:rsid w:val="003201B2"/>
    <w:rsid w:val="00320424"/>
    <w:rsid w:val="00320D0F"/>
    <w:rsid w:val="00321EDF"/>
    <w:rsid w:val="00321F4C"/>
    <w:rsid w:val="00323250"/>
    <w:rsid w:val="00325D4A"/>
    <w:rsid w:val="00327426"/>
    <w:rsid w:val="00330C9B"/>
    <w:rsid w:val="00330FDA"/>
    <w:rsid w:val="003361C1"/>
    <w:rsid w:val="003365FA"/>
    <w:rsid w:val="003367C5"/>
    <w:rsid w:val="00340E5D"/>
    <w:rsid w:val="00341C58"/>
    <w:rsid w:val="00342427"/>
    <w:rsid w:val="00343F57"/>
    <w:rsid w:val="003456D4"/>
    <w:rsid w:val="00352739"/>
    <w:rsid w:val="0035357F"/>
    <w:rsid w:val="003537DF"/>
    <w:rsid w:val="00353F45"/>
    <w:rsid w:val="0035559D"/>
    <w:rsid w:val="003562FE"/>
    <w:rsid w:val="00357134"/>
    <w:rsid w:val="00357436"/>
    <w:rsid w:val="00362544"/>
    <w:rsid w:val="00362F0C"/>
    <w:rsid w:val="00364345"/>
    <w:rsid w:val="00365EEE"/>
    <w:rsid w:val="00366DA8"/>
    <w:rsid w:val="00367B2F"/>
    <w:rsid w:val="0037450A"/>
    <w:rsid w:val="00375265"/>
    <w:rsid w:val="00377430"/>
    <w:rsid w:val="00380558"/>
    <w:rsid w:val="003816A2"/>
    <w:rsid w:val="0038393F"/>
    <w:rsid w:val="00383EBF"/>
    <w:rsid w:val="0038424E"/>
    <w:rsid w:val="00386E06"/>
    <w:rsid w:val="00387398"/>
    <w:rsid w:val="00393C63"/>
    <w:rsid w:val="00393DB4"/>
    <w:rsid w:val="00394FE0"/>
    <w:rsid w:val="00396407"/>
    <w:rsid w:val="00396BAE"/>
    <w:rsid w:val="003A056F"/>
    <w:rsid w:val="003A07B7"/>
    <w:rsid w:val="003A2C7B"/>
    <w:rsid w:val="003A6074"/>
    <w:rsid w:val="003A614B"/>
    <w:rsid w:val="003B08B4"/>
    <w:rsid w:val="003B0E43"/>
    <w:rsid w:val="003B34A5"/>
    <w:rsid w:val="003B36E7"/>
    <w:rsid w:val="003B3967"/>
    <w:rsid w:val="003B3DA4"/>
    <w:rsid w:val="003B4E31"/>
    <w:rsid w:val="003B4E42"/>
    <w:rsid w:val="003B5358"/>
    <w:rsid w:val="003B6589"/>
    <w:rsid w:val="003B7E29"/>
    <w:rsid w:val="003C09EB"/>
    <w:rsid w:val="003C4B04"/>
    <w:rsid w:val="003C5487"/>
    <w:rsid w:val="003C55A4"/>
    <w:rsid w:val="003C58A0"/>
    <w:rsid w:val="003C6C0D"/>
    <w:rsid w:val="003C75CE"/>
    <w:rsid w:val="003D0ADB"/>
    <w:rsid w:val="003D263F"/>
    <w:rsid w:val="003D351D"/>
    <w:rsid w:val="003D7FA6"/>
    <w:rsid w:val="003E2F83"/>
    <w:rsid w:val="003E4480"/>
    <w:rsid w:val="003E481F"/>
    <w:rsid w:val="003E5197"/>
    <w:rsid w:val="003E52F6"/>
    <w:rsid w:val="003E6627"/>
    <w:rsid w:val="003E71AC"/>
    <w:rsid w:val="003E7A7D"/>
    <w:rsid w:val="003F0D2C"/>
    <w:rsid w:val="003F21D9"/>
    <w:rsid w:val="003F3305"/>
    <w:rsid w:val="003F3D7E"/>
    <w:rsid w:val="003F44D1"/>
    <w:rsid w:val="003F4E38"/>
    <w:rsid w:val="004022FF"/>
    <w:rsid w:val="00403F7F"/>
    <w:rsid w:val="00404324"/>
    <w:rsid w:val="004107F5"/>
    <w:rsid w:val="00411E7E"/>
    <w:rsid w:val="00412817"/>
    <w:rsid w:val="00416CFF"/>
    <w:rsid w:val="0042044E"/>
    <w:rsid w:val="00421063"/>
    <w:rsid w:val="00421E23"/>
    <w:rsid w:val="0042212F"/>
    <w:rsid w:val="004222D2"/>
    <w:rsid w:val="004235FA"/>
    <w:rsid w:val="00424123"/>
    <w:rsid w:val="00424CD7"/>
    <w:rsid w:val="004269CB"/>
    <w:rsid w:val="00426B78"/>
    <w:rsid w:val="00427989"/>
    <w:rsid w:val="00433DEB"/>
    <w:rsid w:val="00434475"/>
    <w:rsid w:val="0043583B"/>
    <w:rsid w:val="00435E2B"/>
    <w:rsid w:val="00435EAF"/>
    <w:rsid w:val="004377D6"/>
    <w:rsid w:val="00437809"/>
    <w:rsid w:val="00437AB9"/>
    <w:rsid w:val="00437E25"/>
    <w:rsid w:val="00440CF6"/>
    <w:rsid w:val="00440ECE"/>
    <w:rsid w:val="00441DDE"/>
    <w:rsid w:val="00445C0E"/>
    <w:rsid w:val="004466B7"/>
    <w:rsid w:val="00446AF6"/>
    <w:rsid w:val="004501D4"/>
    <w:rsid w:val="004523D6"/>
    <w:rsid w:val="00453000"/>
    <w:rsid w:val="00453BD0"/>
    <w:rsid w:val="0045458C"/>
    <w:rsid w:val="0045645E"/>
    <w:rsid w:val="00462BBF"/>
    <w:rsid w:val="00463193"/>
    <w:rsid w:val="00464B26"/>
    <w:rsid w:val="00464C7A"/>
    <w:rsid w:val="004667B8"/>
    <w:rsid w:val="004707FB"/>
    <w:rsid w:val="00471920"/>
    <w:rsid w:val="00472A55"/>
    <w:rsid w:val="00473780"/>
    <w:rsid w:val="004746D8"/>
    <w:rsid w:val="00480F4D"/>
    <w:rsid w:val="004811BD"/>
    <w:rsid w:val="00484110"/>
    <w:rsid w:val="004849E8"/>
    <w:rsid w:val="00484B2B"/>
    <w:rsid w:val="00485014"/>
    <w:rsid w:val="00485B1E"/>
    <w:rsid w:val="0048691A"/>
    <w:rsid w:val="00491ED5"/>
    <w:rsid w:val="004937A0"/>
    <w:rsid w:val="0049531F"/>
    <w:rsid w:val="00495B0D"/>
    <w:rsid w:val="004960D9"/>
    <w:rsid w:val="0049675E"/>
    <w:rsid w:val="00496B69"/>
    <w:rsid w:val="004978DB"/>
    <w:rsid w:val="00497DC5"/>
    <w:rsid w:val="004A06A6"/>
    <w:rsid w:val="004A0DA2"/>
    <w:rsid w:val="004A3515"/>
    <w:rsid w:val="004A40C7"/>
    <w:rsid w:val="004A662B"/>
    <w:rsid w:val="004A78DE"/>
    <w:rsid w:val="004A7E9C"/>
    <w:rsid w:val="004B0AF0"/>
    <w:rsid w:val="004B21FC"/>
    <w:rsid w:val="004B3963"/>
    <w:rsid w:val="004B4135"/>
    <w:rsid w:val="004B487B"/>
    <w:rsid w:val="004B5D1F"/>
    <w:rsid w:val="004B6AD4"/>
    <w:rsid w:val="004C42FD"/>
    <w:rsid w:val="004C520E"/>
    <w:rsid w:val="004C58DE"/>
    <w:rsid w:val="004C7D10"/>
    <w:rsid w:val="004D0AE7"/>
    <w:rsid w:val="004D1C58"/>
    <w:rsid w:val="004D2F05"/>
    <w:rsid w:val="004D3608"/>
    <w:rsid w:val="004D4986"/>
    <w:rsid w:val="004E0A23"/>
    <w:rsid w:val="004E0E21"/>
    <w:rsid w:val="004E1424"/>
    <w:rsid w:val="004E1604"/>
    <w:rsid w:val="004E1B9F"/>
    <w:rsid w:val="004E2DAC"/>
    <w:rsid w:val="004E3AAC"/>
    <w:rsid w:val="004E5665"/>
    <w:rsid w:val="004E5C75"/>
    <w:rsid w:val="004E60E2"/>
    <w:rsid w:val="004E7B31"/>
    <w:rsid w:val="004F0A57"/>
    <w:rsid w:val="004F1692"/>
    <w:rsid w:val="004F283C"/>
    <w:rsid w:val="004F2D4B"/>
    <w:rsid w:val="004F2FA3"/>
    <w:rsid w:val="004F3F4E"/>
    <w:rsid w:val="004F58D4"/>
    <w:rsid w:val="004F5A0E"/>
    <w:rsid w:val="00500AD7"/>
    <w:rsid w:val="00500BB8"/>
    <w:rsid w:val="0050246E"/>
    <w:rsid w:val="005028BD"/>
    <w:rsid w:val="00502F6F"/>
    <w:rsid w:val="005041D3"/>
    <w:rsid w:val="00506A1B"/>
    <w:rsid w:val="00506C7D"/>
    <w:rsid w:val="00507067"/>
    <w:rsid w:val="00507B28"/>
    <w:rsid w:val="00511B65"/>
    <w:rsid w:val="005123D8"/>
    <w:rsid w:val="00512B0E"/>
    <w:rsid w:val="0051333A"/>
    <w:rsid w:val="005136D8"/>
    <w:rsid w:val="0051458D"/>
    <w:rsid w:val="00515A95"/>
    <w:rsid w:val="0051706E"/>
    <w:rsid w:val="00517614"/>
    <w:rsid w:val="00517771"/>
    <w:rsid w:val="00520821"/>
    <w:rsid w:val="00520F12"/>
    <w:rsid w:val="00521628"/>
    <w:rsid w:val="005234EB"/>
    <w:rsid w:val="00525E79"/>
    <w:rsid w:val="0052635A"/>
    <w:rsid w:val="005272DD"/>
    <w:rsid w:val="00527B18"/>
    <w:rsid w:val="00530118"/>
    <w:rsid w:val="00531698"/>
    <w:rsid w:val="00531BF9"/>
    <w:rsid w:val="00533AA8"/>
    <w:rsid w:val="0053734D"/>
    <w:rsid w:val="005403C8"/>
    <w:rsid w:val="00540A24"/>
    <w:rsid w:val="00540E9D"/>
    <w:rsid w:val="00543C02"/>
    <w:rsid w:val="00545AFD"/>
    <w:rsid w:val="005469FF"/>
    <w:rsid w:val="005512C8"/>
    <w:rsid w:val="0055427E"/>
    <w:rsid w:val="00554895"/>
    <w:rsid w:val="0055651F"/>
    <w:rsid w:val="00557C11"/>
    <w:rsid w:val="00560BF5"/>
    <w:rsid w:val="00561BCE"/>
    <w:rsid w:val="005622F5"/>
    <w:rsid w:val="00563A4E"/>
    <w:rsid w:val="005640D3"/>
    <w:rsid w:val="00564F53"/>
    <w:rsid w:val="0056612C"/>
    <w:rsid w:val="005667A4"/>
    <w:rsid w:val="00573E2D"/>
    <w:rsid w:val="00581CA8"/>
    <w:rsid w:val="00585078"/>
    <w:rsid w:val="00586328"/>
    <w:rsid w:val="005875F4"/>
    <w:rsid w:val="005901B5"/>
    <w:rsid w:val="00590AA3"/>
    <w:rsid w:val="00590EE4"/>
    <w:rsid w:val="005930F2"/>
    <w:rsid w:val="00593FD5"/>
    <w:rsid w:val="0059495A"/>
    <w:rsid w:val="005965B0"/>
    <w:rsid w:val="00597E48"/>
    <w:rsid w:val="005A135F"/>
    <w:rsid w:val="005A1662"/>
    <w:rsid w:val="005A2CC6"/>
    <w:rsid w:val="005A3991"/>
    <w:rsid w:val="005A5978"/>
    <w:rsid w:val="005B2155"/>
    <w:rsid w:val="005B254C"/>
    <w:rsid w:val="005B2610"/>
    <w:rsid w:val="005B2ACC"/>
    <w:rsid w:val="005B2C13"/>
    <w:rsid w:val="005B3530"/>
    <w:rsid w:val="005B6EEF"/>
    <w:rsid w:val="005C12EB"/>
    <w:rsid w:val="005C1E68"/>
    <w:rsid w:val="005C3CFA"/>
    <w:rsid w:val="005C3EB6"/>
    <w:rsid w:val="005C41DB"/>
    <w:rsid w:val="005D29D8"/>
    <w:rsid w:val="005D4E5F"/>
    <w:rsid w:val="005D6D42"/>
    <w:rsid w:val="005E0A79"/>
    <w:rsid w:val="005E2564"/>
    <w:rsid w:val="005E27D4"/>
    <w:rsid w:val="005E4B0A"/>
    <w:rsid w:val="005E6C24"/>
    <w:rsid w:val="005E72D5"/>
    <w:rsid w:val="005F0921"/>
    <w:rsid w:val="005F1470"/>
    <w:rsid w:val="005F2291"/>
    <w:rsid w:val="005F31F6"/>
    <w:rsid w:val="005F3BD5"/>
    <w:rsid w:val="005F4AB2"/>
    <w:rsid w:val="005F4C48"/>
    <w:rsid w:val="005F6329"/>
    <w:rsid w:val="005F71E4"/>
    <w:rsid w:val="006004FD"/>
    <w:rsid w:val="00601E5D"/>
    <w:rsid w:val="00602326"/>
    <w:rsid w:val="0060617A"/>
    <w:rsid w:val="00606C1F"/>
    <w:rsid w:val="006124CE"/>
    <w:rsid w:val="00612B68"/>
    <w:rsid w:val="00612C9D"/>
    <w:rsid w:val="00613F36"/>
    <w:rsid w:val="00614E04"/>
    <w:rsid w:val="006173BC"/>
    <w:rsid w:val="00617C4F"/>
    <w:rsid w:val="00620E96"/>
    <w:rsid w:val="00622768"/>
    <w:rsid w:val="006242E5"/>
    <w:rsid w:val="006264C2"/>
    <w:rsid w:val="00630195"/>
    <w:rsid w:val="00630334"/>
    <w:rsid w:val="00631400"/>
    <w:rsid w:val="00631BF3"/>
    <w:rsid w:val="006321B7"/>
    <w:rsid w:val="00633B2B"/>
    <w:rsid w:val="00634D85"/>
    <w:rsid w:val="006415FA"/>
    <w:rsid w:val="006424B7"/>
    <w:rsid w:val="006424FF"/>
    <w:rsid w:val="0064260F"/>
    <w:rsid w:val="006433A5"/>
    <w:rsid w:val="00643CC5"/>
    <w:rsid w:val="00645E1C"/>
    <w:rsid w:val="006465AD"/>
    <w:rsid w:val="00651569"/>
    <w:rsid w:val="00652891"/>
    <w:rsid w:val="00652DEE"/>
    <w:rsid w:val="006531D8"/>
    <w:rsid w:val="006532B4"/>
    <w:rsid w:val="0065394E"/>
    <w:rsid w:val="00653AB3"/>
    <w:rsid w:val="00653BF3"/>
    <w:rsid w:val="00654341"/>
    <w:rsid w:val="0065689A"/>
    <w:rsid w:val="00656A54"/>
    <w:rsid w:val="00662024"/>
    <w:rsid w:val="00662B2C"/>
    <w:rsid w:val="006631FF"/>
    <w:rsid w:val="006639F1"/>
    <w:rsid w:val="00665842"/>
    <w:rsid w:val="00666111"/>
    <w:rsid w:val="00666686"/>
    <w:rsid w:val="00666E94"/>
    <w:rsid w:val="00675F52"/>
    <w:rsid w:val="00677B82"/>
    <w:rsid w:val="00677E06"/>
    <w:rsid w:val="006809A7"/>
    <w:rsid w:val="00682352"/>
    <w:rsid w:val="00682D1C"/>
    <w:rsid w:val="006837D4"/>
    <w:rsid w:val="00683859"/>
    <w:rsid w:val="00687047"/>
    <w:rsid w:val="006915E0"/>
    <w:rsid w:val="00692CBD"/>
    <w:rsid w:val="00694132"/>
    <w:rsid w:val="00694DA4"/>
    <w:rsid w:val="00695B9B"/>
    <w:rsid w:val="00696675"/>
    <w:rsid w:val="006A2552"/>
    <w:rsid w:val="006A4C0B"/>
    <w:rsid w:val="006A6557"/>
    <w:rsid w:val="006B22A9"/>
    <w:rsid w:val="006B3A36"/>
    <w:rsid w:val="006B4222"/>
    <w:rsid w:val="006B6049"/>
    <w:rsid w:val="006C0561"/>
    <w:rsid w:val="006C117C"/>
    <w:rsid w:val="006C3A40"/>
    <w:rsid w:val="006C4517"/>
    <w:rsid w:val="006C4FFA"/>
    <w:rsid w:val="006C7DD1"/>
    <w:rsid w:val="006D2F85"/>
    <w:rsid w:val="006D33C1"/>
    <w:rsid w:val="006D4212"/>
    <w:rsid w:val="006D5B9D"/>
    <w:rsid w:val="006D740B"/>
    <w:rsid w:val="006D7B43"/>
    <w:rsid w:val="006E1640"/>
    <w:rsid w:val="006E1E0A"/>
    <w:rsid w:val="006E2F21"/>
    <w:rsid w:val="006E41F6"/>
    <w:rsid w:val="006E44E3"/>
    <w:rsid w:val="006E4DAC"/>
    <w:rsid w:val="006E5260"/>
    <w:rsid w:val="006E59B3"/>
    <w:rsid w:val="006E5BEB"/>
    <w:rsid w:val="006F1AD1"/>
    <w:rsid w:val="006F1B9A"/>
    <w:rsid w:val="006F5662"/>
    <w:rsid w:val="006F6443"/>
    <w:rsid w:val="006F6A51"/>
    <w:rsid w:val="00700130"/>
    <w:rsid w:val="00701F80"/>
    <w:rsid w:val="00703203"/>
    <w:rsid w:val="00710C9D"/>
    <w:rsid w:val="00710E3C"/>
    <w:rsid w:val="00711BFF"/>
    <w:rsid w:val="007122F6"/>
    <w:rsid w:val="00712F89"/>
    <w:rsid w:val="00713799"/>
    <w:rsid w:val="00713979"/>
    <w:rsid w:val="00713B39"/>
    <w:rsid w:val="007143A0"/>
    <w:rsid w:val="00714D7F"/>
    <w:rsid w:val="00717145"/>
    <w:rsid w:val="00717691"/>
    <w:rsid w:val="00720685"/>
    <w:rsid w:val="00721A23"/>
    <w:rsid w:val="007226CC"/>
    <w:rsid w:val="00730CE6"/>
    <w:rsid w:val="00733066"/>
    <w:rsid w:val="00733093"/>
    <w:rsid w:val="007339F1"/>
    <w:rsid w:val="00734548"/>
    <w:rsid w:val="00735AC5"/>
    <w:rsid w:val="0073700E"/>
    <w:rsid w:val="00737159"/>
    <w:rsid w:val="007406C9"/>
    <w:rsid w:val="00743A0C"/>
    <w:rsid w:val="007467D5"/>
    <w:rsid w:val="00746904"/>
    <w:rsid w:val="0074771B"/>
    <w:rsid w:val="00750A71"/>
    <w:rsid w:val="00750F08"/>
    <w:rsid w:val="007516D2"/>
    <w:rsid w:val="00751978"/>
    <w:rsid w:val="0075282F"/>
    <w:rsid w:val="007539E9"/>
    <w:rsid w:val="0075489F"/>
    <w:rsid w:val="00755650"/>
    <w:rsid w:val="00764A69"/>
    <w:rsid w:val="00765823"/>
    <w:rsid w:val="00767818"/>
    <w:rsid w:val="00770CFE"/>
    <w:rsid w:val="00771B22"/>
    <w:rsid w:val="00771BE8"/>
    <w:rsid w:val="00772A09"/>
    <w:rsid w:val="00774458"/>
    <w:rsid w:val="007745EE"/>
    <w:rsid w:val="007752E8"/>
    <w:rsid w:val="00775A51"/>
    <w:rsid w:val="00776B6D"/>
    <w:rsid w:val="00780D3F"/>
    <w:rsid w:val="00781A6B"/>
    <w:rsid w:val="00782444"/>
    <w:rsid w:val="00782BAA"/>
    <w:rsid w:val="00783059"/>
    <w:rsid w:val="00783394"/>
    <w:rsid w:val="007835C4"/>
    <w:rsid w:val="007853D3"/>
    <w:rsid w:val="00786255"/>
    <w:rsid w:val="00790C6F"/>
    <w:rsid w:val="0079151C"/>
    <w:rsid w:val="00791715"/>
    <w:rsid w:val="00791C5B"/>
    <w:rsid w:val="007937ED"/>
    <w:rsid w:val="007948A9"/>
    <w:rsid w:val="00794DE8"/>
    <w:rsid w:val="0079581F"/>
    <w:rsid w:val="00796DC2"/>
    <w:rsid w:val="00797214"/>
    <w:rsid w:val="00797221"/>
    <w:rsid w:val="007A1033"/>
    <w:rsid w:val="007A1563"/>
    <w:rsid w:val="007A3334"/>
    <w:rsid w:val="007A4032"/>
    <w:rsid w:val="007A50DA"/>
    <w:rsid w:val="007A6334"/>
    <w:rsid w:val="007A639F"/>
    <w:rsid w:val="007B3E05"/>
    <w:rsid w:val="007B5665"/>
    <w:rsid w:val="007C22B9"/>
    <w:rsid w:val="007C2465"/>
    <w:rsid w:val="007C3570"/>
    <w:rsid w:val="007C3D37"/>
    <w:rsid w:val="007C7AA6"/>
    <w:rsid w:val="007C7CDF"/>
    <w:rsid w:val="007C7FAC"/>
    <w:rsid w:val="007D5DB3"/>
    <w:rsid w:val="007D62AD"/>
    <w:rsid w:val="007D6DED"/>
    <w:rsid w:val="007D7930"/>
    <w:rsid w:val="007D7B55"/>
    <w:rsid w:val="007E2838"/>
    <w:rsid w:val="007E3868"/>
    <w:rsid w:val="007E539D"/>
    <w:rsid w:val="007E63C2"/>
    <w:rsid w:val="007E6437"/>
    <w:rsid w:val="00800370"/>
    <w:rsid w:val="00804CA7"/>
    <w:rsid w:val="008064C9"/>
    <w:rsid w:val="00810E8C"/>
    <w:rsid w:val="00810FA4"/>
    <w:rsid w:val="00811043"/>
    <w:rsid w:val="0081105F"/>
    <w:rsid w:val="00812CF8"/>
    <w:rsid w:val="00812F54"/>
    <w:rsid w:val="0081458A"/>
    <w:rsid w:val="00816783"/>
    <w:rsid w:val="0081722F"/>
    <w:rsid w:val="00820F77"/>
    <w:rsid w:val="00822111"/>
    <w:rsid w:val="00822B75"/>
    <w:rsid w:val="00823B51"/>
    <w:rsid w:val="0082419B"/>
    <w:rsid w:val="00824B78"/>
    <w:rsid w:val="008255F2"/>
    <w:rsid w:val="00826DE4"/>
    <w:rsid w:val="0083222C"/>
    <w:rsid w:val="00832F33"/>
    <w:rsid w:val="0083717C"/>
    <w:rsid w:val="00837873"/>
    <w:rsid w:val="00842D99"/>
    <w:rsid w:val="008430B0"/>
    <w:rsid w:val="0084637A"/>
    <w:rsid w:val="00851138"/>
    <w:rsid w:val="008522BD"/>
    <w:rsid w:val="00852955"/>
    <w:rsid w:val="00853D49"/>
    <w:rsid w:val="00857FD8"/>
    <w:rsid w:val="00862890"/>
    <w:rsid w:val="0086440C"/>
    <w:rsid w:val="00864907"/>
    <w:rsid w:val="00867813"/>
    <w:rsid w:val="00870023"/>
    <w:rsid w:val="0087117E"/>
    <w:rsid w:val="00874B82"/>
    <w:rsid w:val="0088104B"/>
    <w:rsid w:val="00884701"/>
    <w:rsid w:val="00885B6D"/>
    <w:rsid w:val="00886355"/>
    <w:rsid w:val="00890EDD"/>
    <w:rsid w:val="008920C1"/>
    <w:rsid w:val="00893AEC"/>
    <w:rsid w:val="00894370"/>
    <w:rsid w:val="008965A2"/>
    <w:rsid w:val="008966E9"/>
    <w:rsid w:val="0089685C"/>
    <w:rsid w:val="00897312"/>
    <w:rsid w:val="008974BC"/>
    <w:rsid w:val="00897B54"/>
    <w:rsid w:val="008A316C"/>
    <w:rsid w:val="008A336C"/>
    <w:rsid w:val="008A5293"/>
    <w:rsid w:val="008A739A"/>
    <w:rsid w:val="008A76D3"/>
    <w:rsid w:val="008B0FEA"/>
    <w:rsid w:val="008B2B9E"/>
    <w:rsid w:val="008B4692"/>
    <w:rsid w:val="008B4E38"/>
    <w:rsid w:val="008B6012"/>
    <w:rsid w:val="008B601F"/>
    <w:rsid w:val="008B6699"/>
    <w:rsid w:val="008B71BD"/>
    <w:rsid w:val="008C0B57"/>
    <w:rsid w:val="008C2442"/>
    <w:rsid w:val="008C269A"/>
    <w:rsid w:val="008C4CF6"/>
    <w:rsid w:val="008C6516"/>
    <w:rsid w:val="008C6605"/>
    <w:rsid w:val="008D0697"/>
    <w:rsid w:val="008D1154"/>
    <w:rsid w:val="008D1E09"/>
    <w:rsid w:val="008D2066"/>
    <w:rsid w:val="008D3B91"/>
    <w:rsid w:val="008D4028"/>
    <w:rsid w:val="008D5C90"/>
    <w:rsid w:val="008D63A2"/>
    <w:rsid w:val="008E0273"/>
    <w:rsid w:val="008E07F6"/>
    <w:rsid w:val="008E382F"/>
    <w:rsid w:val="008E404A"/>
    <w:rsid w:val="008E4614"/>
    <w:rsid w:val="008E495C"/>
    <w:rsid w:val="008E4FF8"/>
    <w:rsid w:val="008F0DD4"/>
    <w:rsid w:val="008F17FB"/>
    <w:rsid w:val="008F19D5"/>
    <w:rsid w:val="008F611A"/>
    <w:rsid w:val="008F6667"/>
    <w:rsid w:val="008F7BC2"/>
    <w:rsid w:val="00900492"/>
    <w:rsid w:val="00900B46"/>
    <w:rsid w:val="009014AD"/>
    <w:rsid w:val="00903257"/>
    <w:rsid w:val="00903822"/>
    <w:rsid w:val="009040F3"/>
    <w:rsid w:val="009049AB"/>
    <w:rsid w:val="00905331"/>
    <w:rsid w:val="0090602B"/>
    <w:rsid w:val="009060BC"/>
    <w:rsid w:val="0090767E"/>
    <w:rsid w:val="00907B9C"/>
    <w:rsid w:val="00910684"/>
    <w:rsid w:val="009151D9"/>
    <w:rsid w:val="00915D1A"/>
    <w:rsid w:val="00917526"/>
    <w:rsid w:val="0091763D"/>
    <w:rsid w:val="0092189C"/>
    <w:rsid w:val="009219E2"/>
    <w:rsid w:val="00921AA3"/>
    <w:rsid w:val="009222DE"/>
    <w:rsid w:val="00923082"/>
    <w:rsid w:val="00924A7D"/>
    <w:rsid w:val="009257F1"/>
    <w:rsid w:val="00925A28"/>
    <w:rsid w:val="00926611"/>
    <w:rsid w:val="0092735D"/>
    <w:rsid w:val="00930BA6"/>
    <w:rsid w:val="00930EF6"/>
    <w:rsid w:val="00932582"/>
    <w:rsid w:val="009326E6"/>
    <w:rsid w:val="00932742"/>
    <w:rsid w:val="00932F11"/>
    <w:rsid w:val="00933862"/>
    <w:rsid w:val="009357B7"/>
    <w:rsid w:val="009413F5"/>
    <w:rsid w:val="00941585"/>
    <w:rsid w:val="00943D45"/>
    <w:rsid w:val="00944FC3"/>
    <w:rsid w:val="00945814"/>
    <w:rsid w:val="009464C2"/>
    <w:rsid w:val="0094652B"/>
    <w:rsid w:val="00946D0B"/>
    <w:rsid w:val="00947F00"/>
    <w:rsid w:val="00947FDC"/>
    <w:rsid w:val="009504B7"/>
    <w:rsid w:val="00956FD5"/>
    <w:rsid w:val="00962694"/>
    <w:rsid w:val="0096392E"/>
    <w:rsid w:val="0096502E"/>
    <w:rsid w:val="0096649A"/>
    <w:rsid w:val="0097009A"/>
    <w:rsid w:val="009728D3"/>
    <w:rsid w:val="00974C51"/>
    <w:rsid w:val="009752F5"/>
    <w:rsid w:val="00977D60"/>
    <w:rsid w:val="00980B8E"/>
    <w:rsid w:val="009810A1"/>
    <w:rsid w:val="009811F8"/>
    <w:rsid w:val="009838A4"/>
    <w:rsid w:val="009858BB"/>
    <w:rsid w:val="00986B9F"/>
    <w:rsid w:val="00990776"/>
    <w:rsid w:val="00991000"/>
    <w:rsid w:val="00991260"/>
    <w:rsid w:val="0099491A"/>
    <w:rsid w:val="00995018"/>
    <w:rsid w:val="00995D75"/>
    <w:rsid w:val="00997285"/>
    <w:rsid w:val="00997A92"/>
    <w:rsid w:val="009A0879"/>
    <w:rsid w:val="009A1D1C"/>
    <w:rsid w:val="009A259D"/>
    <w:rsid w:val="009A2BC5"/>
    <w:rsid w:val="009A3FFE"/>
    <w:rsid w:val="009A4312"/>
    <w:rsid w:val="009A4A62"/>
    <w:rsid w:val="009A553A"/>
    <w:rsid w:val="009A5848"/>
    <w:rsid w:val="009B0BE0"/>
    <w:rsid w:val="009B25B9"/>
    <w:rsid w:val="009B34CB"/>
    <w:rsid w:val="009B7A5C"/>
    <w:rsid w:val="009B7C76"/>
    <w:rsid w:val="009C0D1D"/>
    <w:rsid w:val="009C0F6B"/>
    <w:rsid w:val="009C4392"/>
    <w:rsid w:val="009C75A1"/>
    <w:rsid w:val="009C790C"/>
    <w:rsid w:val="009D0B82"/>
    <w:rsid w:val="009D2E55"/>
    <w:rsid w:val="009D4A19"/>
    <w:rsid w:val="009E067B"/>
    <w:rsid w:val="009E1F7B"/>
    <w:rsid w:val="009E34C2"/>
    <w:rsid w:val="009E4BF6"/>
    <w:rsid w:val="009E6D71"/>
    <w:rsid w:val="009E7338"/>
    <w:rsid w:val="009E776B"/>
    <w:rsid w:val="009F09C1"/>
    <w:rsid w:val="009F0C51"/>
    <w:rsid w:val="009F241E"/>
    <w:rsid w:val="009F44C3"/>
    <w:rsid w:val="009F44DB"/>
    <w:rsid w:val="009F5DC9"/>
    <w:rsid w:val="009F7052"/>
    <w:rsid w:val="009F70C6"/>
    <w:rsid w:val="00A00A0A"/>
    <w:rsid w:val="00A06F32"/>
    <w:rsid w:val="00A07594"/>
    <w:rsid w:val="00A11BA4"/>
    <w:rsid w:val="00A13E44"/>
    <w:rsid w:val="00A1551A"/>
    <w:rsid w:val="00A1551B"/>
    <w:rsid w:val="00A16F05"/>
    <w:rsid w:val="00A17572"/>
    <w:rsid w:val="00A22761"/>
    <w:rsid w:val="00A25430"/>
    <w:rsid w:val="00A255B9"/>
    <w:rsid w:val="00A259B3"/>
    <w:rsid w:val="00A260C9"/>
    <w:rsid w:val="00A2615A"/>
    <w:rsid w:val="00A27A4A"/>
    <w:rsid w:val="00A327ED"/>
    <w:rsid w:val="00A348F0"/>
    <w:rsid w:val="00A37064"/>
    <w:rsid w:val="00A37ED2"/>
    <w:rsid w:val="00A40B18"/>
    <w:rsid w:val="00A415BC"/>
    <w:rsid w:val="00A41634"/>
    <w:rsid w:val="00A41850"/>
    <w:rsid w:val="00A42D71"/>
    <w:rsid w:val="00A43689"/>
    <w:rsid w:val="00A44E12"/>
    <w:rsid w:val="00A45B81"/>
    <w:rsid w:val="00A50945"/>
    <w:rsid w:val="00A55DDD"/>
    <w:rsid w:val="00A56185"/>
    <w:rsid w:val="00A5652F"/>
    <w:rsid w:val="00A57645"/>
    <w:rsid w:val="00A60822"/>
    <w:rsid w:val="00A60C6C"/>
    <w:rsid w:val="00A64959"/>
    <w:rsid w:val="00A64FCB"/>
    <w:rsid w:val="00A66BD2"/>
    <w:rsid w:val="00A66F09"/>
    <w:rsid w:val="00A66F2F"/>
    <w:rsid w:val="00A67A77"/>
    <w:rsid w:val="00A702F4"/>
    <w:rsid w:val="00A70B32"/>
    <w:rsid w:val="00A73EAB"/>
    <w:rsid w:val="00A74278"/>
    <w:rsid w:val="00A75CE2"/>
    <w:rsid w:val="00A77652"/>
    <w:rsid w:val="00A7777E"/>
    <w:rsid w:val="00A77990"/>
    <w:rsid w:val="00A77BD3"/>
    <w:rsid w:val="00A803DB"/>
    <w:rsid w:val="00A8673E"/>
    <w:rsid w:val="00A876C4"/>
    <w:rsid w:val="00A8772B"/>
    <w:rsid w:val="00A879D2"/>
    <w:rsid w:val="00A903DA"/>
    <w:rsid w:val="00A92B0F"/>
    <w:rsid w:val="00A93050"/>
    <w:rsid w:val="00A9526A"/>
    <w:rsid w:val="00AA0EEC"/>
    <w:rsid w:val="00AA169A"/>
    <w:rsid w:val="00AA3BBC"/>
    <w:rsid w:val="00AA5CA7"/>
    <w:rsid w:val="00AA5D60"/>
    <w:rsid w:val="00AA7BF9"/>
    <w:rsid w:val="00AB0FA1"/>
    <w:rsid w:val="00AB1835"/>
    <w:rsid w:val="00AB6D76"/>
    <w:rsid w:val="00AC51BF"/>
    <w:rsid w:val="00AC540A"/>
    <w:rsid w:val="00AC618E"/>
    <w:rsid w:val="00AC7D77"/>
    <w:rsid w:val="00AD0F7F"/>
    <w:rsid w:val="00AD1606"/>
    <w:rsid w:val="00AD27FE"/>
    <w:rsid w:val="00AD2A4B"/>
    <w:rsid w:val="00AE3DD1"/>
    <w:rsid w:val="00AE44C8"/>
    <w:rsid w:val="00AE4FA7"/>
    <w:rsid w:val="00AE5746"/>
    <w:rsid w:val="00AE7EAF"/>
    <w:rsid w:val="00AF1C0F"/>
    <w:rsid w:val="00AF48E6"/>
    <w:rsid w:val="00AF5E39"/>
    <w:rsid w:val="00B00161"/>
    <w:rsid w:val="00B01462"/>
    <w:rsid w:val="00B016F8"/>
    <w:rsid w:val="00B03F63"/>
    <w:rsid w:val="00B04750"/>
    <w:rsid w:val="00B05BA6"/>
    <w:rsid w:val="00B065B2"/>
    <w:rsid w:val="00B0682D"/>
    <w:rsid w:val="00B06D94"/>
    <w:rsid w:val="00B11D35"/>
    <w:rsid w:val="00B12330"/>
    <w:rsid w:val="00B12942"/>
    <w:rsid w:val="00B15F04"/>
    <w:rsid w:val="00B16DF4"/>
    <w:rsid w:val="00B17181"/>
    <w:rsid w:val="00B23717"/>
    <w:rsid w:val="00B27D1F"/>
    <w:rsid w:val="00B27FE0"/>
    <w:rsid w:val="00B31559"/>
    <w:rsid w:val="00B32F94"/>
    <w:rsid w:val="00B33850"/>
    <w:rsid w:val="00B3460B"/>
    <w:rsid w:val="00B35A2D"/>
    <w:rsid w:val="00B404D6"/>
    <w:rsid w:val="00B40D35"/>
    <w:rsid w:val="00B4390B"/>
    <w:rsid w:val="00B44E30"/>
    <w:rsid w:val="00B4628E"/>
    <w:rsid w:val="00B509CA"/>
    <w:rsid w:val="00B521F2"/>
    <w:rsid w:val="00B54846"/>
    <w:rsid w:val="00B5509B"/>
    <w:rsid w:val="00B609E0"/>
    <w:rsid w:val="00B6114A"/>
    <w:rsid w:val="00B612F2"/>
    <w:rsid w:val="00B62A3F"/>
    <w:rsid w:val="00B62B49"/>
    <w:rsid w:val="00B62CBA"/>
    <w:rsid w:val="00B665C9"/>
    <w:rsid w:val="00B67DA5"/>
    <w:rsid w:val="00B67E67"/>
    <w:rsid w:val="00B70F29"/>
    <w:rsid w:val="00B71CC2"/>
    <w:rsid w:val="00B73221"/>
    <w:rsid w:val="00B73838"/>
    <w:rsid w:val="00B75327"/>
    <w:rsid w:val="00B75B69"/>
    <w:rsid w:val="00B8002F"/>
    <w:rsid w:val="00B80E78"/>
    <w:rsid w:val="00B827C2"/>
    <w:rsid w:val="00B85309"/>
    <w:rsid w:val="00B86248"/>
    <w:rsid w:val="00B879B6"/>
    <w:rsid w:val="00B92134"/>
    <w:rsid w:val="00B92B38"/>
    <w:rsid w:val="00B939A6"/>
    <w:rsid w:val="00B93FB0"/>
    <w:rsid w:val="00BA0623"/>
    <w:rsid w:val="00BA11B7"/>
    <w:rsid w:val="00BA4985"/>
    <w:rsid w:val="00BA59BD"/>
    <w:rsid w:val="00BA5D7C"/>
    <w:rsid w:val="00BA68EA"/>
    <w:rsid w:val="00BA6C01"/>
    <w:rsid w:val="00BA7DB5"/>
    <w:rsid w:val="00BB219A"/>
    <w:rsid w:val="00BB2C52"/>
    <w:rsid w:val="00BB30B2"/>
    <w:rsid w:val="00BB5E13"/>
    <w:rsid w:val="00BB5F4D"/>
    <w:rsid w:val="00BB6150"/>
    <w:rsid w:val="00BB6EC7"/>
    <w:rsid w:val="00BB7BFB"/>
    <w:rsid w:val="00BC3C5D"/>
    <w:rsid w:val="00BC5C19"/>
    <w:rsid w:val="00BC611E"/>
    <w:rsid w:val="00BC6C74"/>
    <w:rsid w:val="00BC7B30"/>
    <w:rsid w:val="00BD03DA"/>
    <w:rsid w:val="00BD044E"/>
    <w:rsid w:val="00BD0633"/>
    <w:rsid w:val="00BD1682"/>
    <w:rsid w:val="00BD2195"/>
    <w:rsid w:val="00BD38CC"/>
    <w:rsid w:val="00BD3C2F"/>
    <w:rsid w:val="00BD550E"/>
    <w:rsid w:val="00BD58EC"/>
    <w:rsid w:val="00BD6C34"/>
    <w:rsid w:val="00BD7012"/>
    <w:rsid w:val="00BD7415"/>
    <w:rsid w:val="00BE011B"/>
    <w:rsid w:val="00BE142B"/>
    <w:rsid w:val="00BE2753"/>
    <w:rsid w:val="00BE2881"/>
    <w:rsid w:val="00BE2BA9"/>
    <w:rsid w:val="00BE3387"/>
    <w:rsid w:val="00BE44AD"/>
    <w:rsid w:val="00BE619F"/>
    <w:rsid w:val="00BE6260"/>
    <w:rsid w:val="00BE6ED1"/>
    <w:rsid w:val="00BE786C"/>
    <w:rsid w:val="00BF3D3A"/>
    <w:rsid w:val="00BF4BE1"/>
    <w:rsid w:val="00BF7BE7"/>
    <w:rsid w:val="00C0065E"/>
    <w:rsid w:val="00C00CE3"/>
    <w:rsid w:val="00C0356F"/>
    <w:rsid w:val="00C06D4A"/>
    <w:rsid w:val="00C10EBD"/>
    <w:rsid w:val="00C12622"/>
    <w:rsid w:val="00C1269E"/>
    <w:rsid w:val="00C13862"/>
    <w:rsid w:val="00C1393D"/>
    <w:rsid w:val="00C17C8C"/>
    <w:rsid w:val="00C22173"/>
    <w:rsid w:val="00C22A65"/>
    <w:rsid w:val="00C23219"/>
    <w:rsid w:val="00C2321F"/>
    <w:rsid w:val="00C25989"/>
    <w:rsid w:val="00C30830"/>
    <w:rsid w:val="00C328BA"/>
    <w:rsid w:val="00C33F6D"/>
    <w:rsid w:val="00C34A44"/>
    <w:rsid w:val="00C3651F"/>
    <w:rsid w:val="00C365C1"/>
    <w:rsid w:val="00C36AA6"/>
    <w:rsid w:val="00C373E7"/>
    <w:rsid w:val="00C37FF2"/>
    <w:rsid w:val="00C403CD"/>
    <w:rsid w:val="00C428FF"/>
    <w:rsid w:val="00C43214"/>
    <w:rsid w:val="00C503B2"/>
    <w:rsid w:val="00C5326F"/>
    <w:rsid w:val="00C53839"/>
    <w:rsid w:val="00C54A54"/>
    <w:rsid w:val="00C55207"/>
    <w:rsid w:val="00C557BA"/>
    <w:rsid w:val="00C570B2"/>
    <w:rsid w:val="00C6056C"/>
    <w:rsid w:val="00C613A8"/>
    <w:rsid w:val="00C62433"/>
    <w:rsid w:val="00C6263D"/>
    <w:rsid w:val="00C63769"/>
    <w:rsid w:val="00C63CA5"/>
    <w:rsid w:val="00C63FF1"/>
    <w:rsid w:val="00C6471B"/>
    <w:rsid w:val="00C64985"/>
    <w:rsid w:val="00C65404"/>
    <w:rsid w:val="00C656A3"/>
    <w:rsid w:val="00C65D3D"/>
    <w:rsid w:val="00C668DF"/>
    <w:rsid w:val="00C66CF9"/>
    <w:rsid w:val="00C70717"/>
    <w:rsid w:val="00C72463"/>
    <w:rsid w:val="00C7449B"/>
    <w:rsid w:val="00C74753"/>
    <w:rsid w:val="00C8017B"/>
    <w:rsid w:val="00C81269"/>
    <w:rsid w:val="00C81313"/>
    <w:rsid w:val="00C819C3"/>
    <w:rsid w:val="00C82EE6"/>
    <w:rsid w:val="00C832B2"/>
    <w:rsid w:val="00C842E3"/>
    <w:rsid w:val="00C8457E"/>
    <w:rsid w:val="00C859BD"/>
    <w:rsid w:val="00C871CA"/>
    <w:rsid w:val="00C87E5B"/>
    <w:rsid w:val="00C87F95"/>
    <w:rsid w:val="00C91313"/>
    <w:rsid w:val="00C9261C"/>
    <w:rsid w:val="00C92A4C"/>
    <w:rsid w:val="00C93084"/>
    <w:rsid w:val="00C93EC8"/>
    <w:rsid w:val="00C94176"/>
    <w:rsid w:val="00C95128"/>
    <w:rsid w:val="00C955EA"/>
    <w:rsid w:val="00C95AF9"/>
    <w:rsid w:val="00C95D92"/>
    <w:rsid w:val="00C964A3"/>
    <w:rsid w:val="00C97AA0"/>
    <w:rsid w:val="00CA05FB"/>
    <w:rsid w:val="00CA0C1E"/>
    <w:rsid w:val="00CA10F1"/>
    <w:rsid w:val="00CA32BD"/>
    <w:rsid w:val="00CA42D2"/>
    <w:rsid w:val="00CA431A"/>
    <w:rsid w:val="00CA5607"/>
    <w:rsid w:val="00CA6F5E"/>
    <w:rsid w:val="00CA7098"/>
    <w:rsid w:val="00CA7517"/>
    <w:rsid w:val="00CB1DF6"/>
    <w:rsid w:val="00CB30BD"/>
    <w:rsid w:val="00CB319D"/>
    <w:rsid w:val="00CB375E"/>
    <w:rsid w:val="00CB53D6"/>
    <w:rsid w:val="00CB5E9F"/>
    <w:rsid w:val="00CB6232"/>
    <w:rsid w:val="00CB66FA"/>
    <w:rsid w:val="00CB68E1"/>
    <w:rsid w:val="00CB7B6F"/>
    <w:rsid w:val="00CC1E68"/>
    <w:rsid w:val="00CC2572"/>
    <w:rsid w:val="00CC2FB1"/>
    <w:rsid w:val="00CC3FF8"/>
    <w:rsid w:val="00CC515A"/>
    <w:rsid w:val="00CC5453"/>
    <w:rsid w:val="00CC651A"/>
    <w:rsid w:val="00CC6BD0"/>
    <w:rsid w:val="00CC7AC8"/>
    <w:rsid w:val="00CD0084"/>
    <w:rsid w:val="00CD2F79"/>
    <w:rsid w:val="00CD2FA4"/>
    <w:rsid w:val="00CD3020"/>
    <w:rsid w:val="00CD4122"/>
    <w:rsid w:val="00CD44F0"/>
    <w:rsid w:val="00CD4E0F"/>
    <w:rsid w:val="00CD5506"/>
    <w:rsid w:val="00CD5AAE"/>
    <w:rsid w:val="00CD600F"/>
    <w:rsid w:val="00CD7819"/>
    <w:rsid w:val="00CD7ED2"/>
    <w:rsid w:val="00CE1303"/>
    <w:rsid w:val="00CE4D64"/>
    <w:rsid w:val="00CE733C"/>
    <w:rsid w:val="00CF24EA"/>
    <w:rsid w:val="00CF616F"/>
    <w:rsid w:val="00CF66C1"/>
    <w:rsid w:val="00CF70CE"/>
    <w:rsid w:val="00CF7468"/>
    <w:rsid w:val="00CF7DF3"/>
    <w:rsid w:val="00D01A7D"/>
    <w:rsid w:val="00D035B7"/>
    <w:rsid w:val="00D064CB"/>
    <w:rsid w:val="00D06700"/>
    <w:rsid w:val="00D069CE"/>
    <w:rsid w:val="00D116A2"/>
    <w:rsid w:val="00D14408"/>
    <w:rsid w:val="00D17089"/>
    <w:rsid w:val="00D17966"/>
    <w:rsid w:val="00D17C93"/>
    <w:rsid w:val="00D204F8"/>
    <w:rsid w:val="00D2160D"/>
    <w:rsid w:val="00D22476"/>
    <w:rsid w:val="00D232FD"/>
    <w:rsid w:val="00D2376A"/>
    <w:rsid w:val="00D23944"/>
    <w:rsid w:val="00D24649"/>
    <w:rsid w:val="00D24F68"/>
    <w:rsid w:val="00D25030"/>
    <w:rsid w:val="00D2703F"/>
    <w:rsid w:val="00D30862"/>
    <w:rsid w:val="00D3108E"/>
    <w:rsid w:val="00D311E7"/>
    <w:rsid w:val="00D37668"/>
    <w:rsid w:val="00D37965"/>
    <w:rsid w:val="00D37CF5"/>
    <w:rsid w:val="00D420E4"/>
    <w:rsid w:val="00D42FB5"/>
    <w:rsid w:val="00D444D8"/>
    <w:rsid w:val="00D44C26"/>
    <w:rsid w:val="00D44E69"/>
    <w:rsid w:val="00D508A7"/>
    <w:rsid w:val="00D50B09"/>
    <w:rsid w:val="00D51EAB"/>
    <w:rsid w:val="00D529FC"/>
    <w:rsid w:val="00D538F7"/>
    <w:rsid w:val="00D53B90"/>
    <w:rsid w:val="00D556E4"/>
    <w:rsid w:val="00D55881"/>
    <w:rsid w:val="00D56211"/>
    <w:rsid w:val="00D5661B"/>
    <w:rsid w:val="00D56E3A"/>
    <w:rsid w:val="00D5767D"/>
    <w:rsid w:val="00D63E38"/>
    <w:rsid w:val="00D648BF"/>
    <w:rsid w:val="00D64EFC"/>
    <w:rsid w:val="00D65C9A"/>
    <w:rsid w:val="00D661FD"/>
    <w:rsid w:val="00D66FBD"/>
    <w:rsid w:val="00D6728A"/>
    <w:rsid w:val="00D67C37"/>
    <w:rsid w:val="00D67FBE"/>
    <w:rsid w:val="00D7114D"/>
    <w:rsid w:val="00D72E36"/>
    <w:rsid w:val="00D735D2"/>
    <w:rsid w:val="00D74B10"/>
    <w:rsid w:val="00D75363"/>
    <w:rsid w:val="00D758E7"/>
    <w:rsid w:val="00D7707D"/>
    <w:rsid w:val="00D81B2C"/>
    <w:rsid w:val="00D839F1"/>
    <w:rsid w:val="00D845F1"/>
    <w:rsid w:val="00D85426"/>
    <w:rsid w:val="00D90284"/>
    <w:rsid w:val="00D90307"/>
    <w:rsid w:val="00D92016"/>
    <w:rsid w:val="00D95ECE"/>
    <w:rsid w:val="00D9776C"/>
    <w:rsid w:val="00DA151A"/>
    <w:rsid w:val="00DA1BE0"/>
    <w:rsid w:val="00DA2888"/>
    <w:rsid w:val="00DA366D"/>
    <w:rsid w:val="00DA3A86"/>
    <w:rsid w:val="00DA613E"/>
    <w:rsid w:val="00DA6177"/>
    <w:rsid w:val="00DA65AD"/>
    <w:rsid w:val="00DA6F8F"/>
    <w:rsid w:val="00DB004C"/>
    <w:rsid w:val="00DB1AF1"/>
    <w:rsid w:val="00DB337C"/>
    <w:rsid w:val="00DB410C"/>
    <w:rsid w:val="00DB4FFC"/>
    <w:rsid w:val="00DB552A"/>
    <w:rsid w:val="00DB66DB"/>
    <w:rsid w:val="00DB6EF0"/>
    <w:rsid w:val="00DC0AD5"/>
    <w:rsid w:val="00DC2A00"/>
    <w:rsid w:val="00DC5221"/>
    <w:rsid w:val="00DC555D"/>
    <w:rsid w:val="00DC7E47"/>
    <w:rsid w:val="00DD191B"/>
    <w:rsid w:val="00DD2014"/>
    <w:rsid w:val="00DD2552"/>
    <w:rsid w:val="00DE0437"/>
    <w:rsid w:val="00DE2C97"/>
    <w:rsid w:val="00DE3BAF"/>
    <w:rsid w:val="00DE44D2"/>
    <w:rsid w:val="00DE604D"/>
    <w:rsid w:val="00DE630D"/>
    <w:rsid w:val="00DE78BD"/>
    <w:rsid w:val="00DF00D9"/>
    <w:rsid w:val="00DF12A1"/>
    <w:rsid w:val="00DF17BA"/>
    <w:rsid w:val="00DF1B4E"/>
    <w:rsid w:val="00DF1B83"/>
    <w:rsid w:val="00DF2B6E"/>
    <w:rsid w:val="00DF489A"/>
    <w:rsid w:val="00DF5508"/>
    <w:rsid w:val="00DF7444"/>
    <w:rsid w:val="00DF7533"/>
    <w:rsid w:val="00E047C7"/>
    <w:rsid w:val="00E0773F"/>
    <w:rsid w:val="00E1099E"/>
    <w:rsid w:val="00E10A07"/>
    <w:rsid w:val="00E11259"/>
    <w:rsid w:val="00E11530"/>
    <w:rsid w:val="00E120D9"/>
    <w:rsid w:val="00E14850"/>
    <w:rsid w:val="00E14CB1"/>
    <w:rsid w:val="00E15996"/>
    <w:rsid w:val="00E2083B"/>
    <w:rsid w:val="00E21750"/>
    <w:rsid w:val="00E2197B"/>
    <w:rsid w:val="00E226D0"/>
    <w:rsid w:val="00E23BC3"/>
    <w:rsid w:val="00E25E64"/>
    <w:rsid w:val="00E30262"/>
    <w:rsid w:val="00E31788"/>
    <w:rsid w:val="00E31FC4"/>
    <w:rsid w:val="00E328E5"/>
    <w:rsid w:val="00E3507C"/>
    <w:rsid w:val="00E37302"/>
    <w:rsid w:val="00E37F16"/>
    <w:rsid w:val="00E41F74"/>
    <w:rsid w:val="00E427CF"/>
    <w:rsid w:val="00E44246"/>
    <w:rsid w:val="00E474DC"/>
    <w:rsid w:val="00E55A69"/>
    <w:rsid w:val="00E55F08"/>
    <w:rsid w:val="00E5616A"/>
    <w:rsid w:val="00E57C4C"/>
    <w:rsid w:val="00E60564"/>
    <w:rsid w:val="00E60F06"/>
    <w:rsid w:val="00E61BE5"/>
    <w:rsid w:val="00E6276C"/>
    <w:rsid w:val="00E631ED"/>
    <w:rsid w:val="00E6388E"/>
    <w:rsid w:val="00E64791"/>
    <w:rsid w:val="00E66704"/>
    <w:rsid w:val="00E71DA0"/>
    <w:rsid w:val="00E745B9"/>
    <w:rsid w:val="00E75451"/>
    <w:rsid w:val="00E8171A"/>
    <w:rsid w:val="00E81BDA"/>
    <w:rsid w:val="00E85FA7"/>
    <w:rsid w:val="00E90248"/>
    <w:rsid w:val="00E90531"/>
    <w:rsid w:val="00E90CE5"/>
    <w:rsid w:val="00E959AB"/>
    <w:rsid w:val="00EA13E0"/>
    <w:rsid w:val="00EA5549"/>
    <w:rsid w:val="00EA748B"/>
    <w:rsid w:val="00EA7B46"/>
    <w:rsid w:val="00EB3601"/>
    <w:rsid w:val="00EB40E4"/>
    <w:rsid w:val="00EB63A6"/>
    <w:rsid w:val="00EB6AC7"/>
    <w:rsid w:val="00EB6CC6"/>
    <w:rsid w:val="00EB73D3"/>
    <w:rsid w:val="00EC203C"/>
    <w:rsid w:val="00EC294A"/>
    <w:rsid w:val="00EC3C15"/>
    <w:rsid w:val="00EC5585"/>
    <w:rsid w:val="00EC755B"/>
    <w:rsid w:val="00EC7A0E"/>
    <w:rsid w:val="00EC7A1A"/>
    <w:rsid w:val="00ED000A"/>
    <w:rsid w:val="00ED0C98"/>
    <w:rsid w:val="00ED3997"/>
    <w:rsid w:val="00ED498E"/>
    <w:rsid w:val="00ED6345"/>
    <w:rsid w:val="00EE13A2"/>
    <w:rsid w:val="00EE16C3"/>
    <w:rsid w:val="00EE2FF7"/>
    <w:rsid w:val="00EE3442"/>
    <w:rsid w:val="00EE39F8"/>
    <w:rsid w:val="00EE3AF7"/>
    <w:rsid w:val="00EE7BC2"/>
    <w:rsid w:val="00EF0111"/>
    <w:rsid w:val="00EF0AEC"/>
    <w:rsid w:val="00EF2F4E"/>
    <w:rsid w:val="00EF56E7"/>
    <w:rsid w:val="00EF61B3"/>
    <w:rsid w:val="00EF6816"/>
    <w:rsid w:val="00F01B02"/>
    <w:rsid w:val="00F01BB6"/>
    <w:rsid w:val="00F038C1"/>
    <w:rsid w:val="00F103E6"/>
    <w:rsid w:val="00F13035"/>
    <w:rsid w:val="00F15343"/>
    <w:rsid w:val="00F1618D"/>
    <w:rsid w:val="00F16760"/>
    <w:rsid w:val="00F20FDC"/>
    <w:rsid w:val="00F2212A"/>
    <w:rsid w:val="00F26BE0"/>
    <w:rsid w:val="00F27223"/>
    <w:rsid w:val="00F276EA"/>
    <w:rsid w:val="00F3211B"/>
    <w:rsid w:val="00F32337"/>
    <w:rsid w:val="00F33543"/>
    <w:rsid w:val="00F33D3A"/>
    <w:rsid w:val="00F34CD6"/>
    <w:rsid w:val="00F35323"/>
    <w:rsid w:val="00F358DE"/>
    <w:rsid w:val="00F37C6A"/>
    <w:rsid w:val="00F402A2"/>
    <w:rsid w:val="00F407ED"/>
    <w:rsid w:val="00F40DA6"/>
    <w:rsid w:val="00F41C3B"/>
    <w:rsid w:val="00F41E68"/>
    <w:rsid w:val="00F42428"/>
    <w:rsid w:val="00F42D2B"/>
    <w:rsid w:val="00F5124F"/>
    <w:rsid w:val="00F51A16"/>
    <w:rsid w:val="00F536EB"/>
    <w:rsid w:val="00F55790"/>
    <w:rsid w:val="00F5780D"/>
    <w:rsid w:val="00F57A9F"/>
    <w:rsid w:val="00F60A23"/>
    <w:rsid w:val="00F61D7F"/>
    <w:rsid w:val="00F61F0B"/>
    <w:rsid w:val="00F638D7"/>
    <w:rsid w:val="00F638F8"/>
    <w:rsid w:val="00F66879"/>
    <w:rsid w:val="00F6726B"/>
    <w:rsid w:val="00F702CD"/>
    <w:rsid w:val="00F72906"/>
    <w:rsid w:val="00F729B6"/>
    <w:rsid w:val="00F72A0B"/>
    <w:rsid w:val="00F72C48"/>
    <w:rsid w:val="00F75C6D"/>
    <w:rsid w:val="00F77251"/>
    <w:rsid w:val="00F7730D"/>
    <w:rsid w:val="00F8098F"/>
    <w:rsid w:val="00F813C2"/>
    <w:rsid w:val="00F81593"/>
    <w:rsid w:val="00F81967"/>
    <w:rsid w:val="00F81E9B"/>
    <w:rsid w:val="00F82512"/>
    <w:rsid w:val="00F83603"/>
    <w:rsid w:val="00F83B86"/>
    <w:rsid w:val="00F83E62"/>
    <w:rsid w:val="00F85673"/>
    <w:rsid w:val="00F86621"/>
    <w:rsid w:val="00F8718C"/>
    <w:rsid w:val="00F87C24"/>
    <w:rsid w:val="00F90732"/>
    <w:rsid w:val="00F912CD"/>
    <w:rsid w:val="00F91448"/>
    <w:rsid w:val="00F92CDA"/>
    <w:rsid w:val="00F93DE3"/>
    <w:rsid w:val="00F94896"/>
    <w:rsid w:val="00F96086"/>
    <w:rsid w:val="00F9617A"/>
    <w:rsid w:val="00F967B1"/>
    <w:rsid w:val="00FA262E"/>
    <w:rsid w:val="00FA34E0"/>
    <w:rsid w:val="00FA39E5"/>
    <w:rsid w:val="00FA56DA"/>
    <w:rsid w:val="00FA6EDF"/>
    <w:rsid w:val="00FB214C"/>
    <w:rsid w:val="00FB2E7F"/>
    <w:rsid w:val="00FB423B"/>
    <w:rsid w:val="00FB56E6"/>
    <w:rsid w:val="00FB56FF"/>
    <w:rsid w:val="00FB60D5"/>
    <w:rsid w:val="00FC1673"/>
    <w:rsid w:val="00FC2A46"/>
    <w:rsid w:val="00FC4158"/>
    <w:rsid w:val="00FC54C0"/>
    <w:rsid w:val="00FC555F"/>
    <w:rsid w:val="00FC7D57"/>
    <w:rsid w:val="00FD0077"/>
    <w:rsid w:val="00FD1C27"/>
    <w:rsid w:val="00FD222F"/>
    <w:rsid w:val="00FD2235"/>
    <w:rsid w:val="00FD46CA"/>
    <w:rsid w:val="00FD4AE1"/>
    <w:rsid w:val="00FD523E"/>
    <w:rsid w:val="00FD668B"/>
    <w:rsid w:val="00FD7748"/>
    <w:rsid w:val="00FE20BA"/>
    <w:rsid w:val="00FE20F0"/>
    <w:rsid w:val="00FE6394"/>
    <w:rsid w:val="00FE69B9"/>
    <w:rsid w:val="00FF0413"/>
    <w:rsid w:val="00FF06A1"/>
    <w:rsid w:val="00FF1506"/>
    <w:rsid w:val="00FF387E"/>
    <w:rsid w:val="00FF5781"/>
    <w:rsid w:val="00FF6212"/>
    <w:rsid w:val="0103164E"/>
    <w:rsid w:val="029C3B08"/>
    <w:rsid w:val="03116328"/>
    <w:rsid w:val="035E2B6B"/>
    <w:rsid w:val="039842CF"/>
    <w:rsid w:val="03D245C3"/>
    <w:rsid w:val="053E00D1"/>
    <w:rsid w:val="06E71CB1"/>
    <w:rsid w:val="07177C01"/>
    <w:rsid w:val="0CF956B3"/>
    <w:rsid w:val="0D211A66"/>
    <w:rsid w:val="1068327B"/>
    <w:rsid w:val="133438E9"/>
    <w:rsid w:val="13DA623E"/>
    <w:rsid w:val="14AA1ABA"/>
    <w:rsid w:val="15FA2BC8"/>
    <w:rsid w:val="16C15493"/>
    <w:rsid w:val="17321A57"/>
    <w:rsid w:val="17E56F60"/>
    <w:rsid w:val="1B75684C"/>
    <w:rsid w:val="1C1D13BE"/>
    <w:rsid w:val="1CC21F65"/>
    <w:rsid w:val="1CD777BF"/>
    <w:rsid w:val="1EFF4DAB"/>
    <w:rsid w:val="204A474C"/>
    <w:rsid w:val="223B259E"/>
    <w:rsid w:val="25096983"/>
    <w:rsid w:val="255D282B"/>
    <w:rsid w:val="25BD32CA"/>
    <w:rsid w:val="27DA63B5"/>
    <w:rsid w:val="2B65068C"/>
    <w:rsid w:val="2BAD5B8F"/>
    <w:rsid w:val="2CB25B52"/>
    <w:rsid w:val="2E141EF5"/>
    <w:rsid w:val="2E3B1934"/>
    <w:rsid w:val="2E405253"/>
    <w:rsid w:val="2E4E48EE"/>
    <w:rsid w:val="2E750BE6"/>
    <w:rsid w:val="32737B32"/>
    <w:rsid w:val="332B3C8B"/>
    <w:rsid w:val="33EF143A"/>
    <w:rsid w:val="353510CF"/>
    <w:rsid w:val="36A209E6"/>
    <w:rsid w:val="3816278E"/>
    <w:rsid w:val="3A241712"/>
    <w:rsid w:val="3C6127A9"/>
    <w:rsid w:val="3CB11983"/>
    <w:rsid w:val="3D0777F5"/>
    <w:rsid w:val="403A1C8F"/>
    <w:rsid w:val="40A565A2"/>
    <w:rsid w:val="41393CF5"/>
    <w:rsid w:val="42C359AA"/>
    <w:rsid w:val="449A71A0"/>
    <w:rsid w:val="44BC0EC5"/>
    <w:rsid w:val="46D324F5"/>
    <w:rsid w:val="4A8C1339"/>
    <w:rsid w:val="4A964CA7"/>
    <w:rsid w:val="4B3425E6"/>
    <w:rsid w:val="4B3A0D95"/>
    <w:rsid w:val="4FA7451F"/>
    <w:rsid w:val="500104BA"/>
    <w:rsid w:val="501C6CBB"/>
    <w:rsid w:val="513242BC"/>
    <w:rsid w:val="53E21FCA"/>
    <w:rsid w:val="557708CE"/>
    <w:rsid w:val="58B8779D"/>
    <w:rsid w:val="59012EF2"/>
    <w:rsid w:val="59637709"/>
    <w:rsid w:val="5A2A6479"/>
    <w:rsid w:val="5BE74621"/>
    <w:rsid w:val="5CEE5E83"/>
    <w:rsid w:val="5ECC3FA2"/>
    <w:rsid w:val="5F2E6A0B"/>
    <w:rsid w:val="60D55390"/>
    <w:rsid w:val="60E70C20"/>
    <w:rsid w:val="642A1C4A"/>
    <w:rsid w:val="64EE4C72"/>
    <w:rsid w:val="65F04A1A"/>
    <w:rsid w:val="66295856"/>
    <w:rsid w:val="66DD7838"/>
    <w:rsid w:val="6A3749C6"/>
    <w:rsid w:val="6AE6019A"/>
    <w:rsid w:val="6C186A79"/>
    <w:rsid w:val="6C355F4E"/>
    <w:rsid w:val="6C9F4AA4"/>
    <w:rsid w:val="6DFB5D0A"/>
    <w:rsid w:val="6E1C29F8"/>
    <w:rsid w:val="70590E1E"/>
    <w:rsid w:val="70891E71"/>
    <w:rsid w:val="70EA43C9"/>
    <w:rsid w:val="7256696C"/>
    <w:rsid w:val="73F0360B"/>
    <w:rsid w:val="75120509"/>
    <w:rsid w:val="76452218"/>
    <w:rsid w:val="78462278"/>
    <w:rsid w:val="79450781"/>
    <w:rsid w:val="79C70B90"/>
    <w:rsid w:val="7ADB139D"/>
    <w:rsid w:val="7E07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AD263"/>
  <w15:docId w15:val="{3EA8FBA9-837F-4DCB-9E9C-1F01B8B5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ody Text"/>
    <w:basedOn w:val="a"/>
    <w:link w:val="a6"/>
    <w:qFormat/>
    <w:pPr>
      <w:spacing w:after="120"/>
    </w:pPr>
    <w:rPr>
      <w:rFonts w:ascii="Times New Roman" w:eastAsia="宋体" w:hAnsi="Times New Roman" w:cs="Times New Roman"/>
      <w:szCs w:val="24"/>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character" w:customStyle="1" w:styleId="fontstyle01">
    <w:name w:val="fontstyle01"/>
    <w:basedOn w:val="a0"/>
    <w:qFormat/>
    <w:rPr>
      <w:rFonts w:ascii="宋体" w:eastAsia="宋体" w:hAnsi="宋体" w:hint="eastAsia"/>
      <w:color w:val="000000"/>
      <w:sz w:val="18"/>
      <w:szCs w:val="18"/>
    </w:rPr>
  </w:style>
  <w:style w:type="character" w:customStyle="1" w:styleId="fontstyle21">
    <w:name w:val="fontstyle21"/>
    <w:basedOn w:val="a0"/>
    <w:qFormat/>
    <w:rPr>
      <w:rFonts w:ascii="TimesNewRomanPSMT" w:hAnsi="TimesNewRomanPSMT" w:hint="default"/>
      <w:color w:val="000000"/>
      <w:sz w:val="18"/>
      <w:szCs w:val="18"/>
    </w:rPr>
  </w:style>
  <w:style w:type="character" w:customStyle="1" w:styleId="fontstyle11">
    <w:name w:val="fontstyle11"/>
    <w:basedOn w:val="a0"/>
    <w:qFormat/>
    <w:rPr>
      <w:rFonts w:ascii="TimesNewRomanPSMT" w:hAnsi="TimesNewRomanPSMT" w:hint="default"/>
      <w:color w:val="000000"/>
      <w:sz w:val="12"/>
      <w:szCs w:val="12"/>
    </w:rPr>
  </w:style>
  <w:style w:type="paragraph" w:styleId="af0">
    <w:name w:val="List Paragraph"/>
    <w:basedOn w:val="a"/>
    <w:uiPriority w:val="34"/>
    <w:qFormat/>
    <w:pPr>
      <w:ind w:firstLineChars="200" w:firstLine="420"/>
    </w:pPr>
  </w:style>
  <w:style w:type="character" w:customStyle="1" w:styleId="fontstyle31">
    <w:name w:val="fontstyle31"/>
    <w:basedOn w:val="a0"/>
    <w:qFormat/>
    <w:rPr>
      <w:rFonts w:ascii="TimesNewRomanPS-ItalicMT" w:hAnsi="TimesNewRomanPS-ItalicMT" w:hint="default"/>
      <w:i/>
      <w:iCs/>
      <w:color w:val="000000"/>
      <w:sz w:val="18"/>
      <w:szCs w:val="18"/>
    </w:rPr>
  </w:style>
  <w:style w:type="character" w:styleId="af1">
    <w:name w:val="Placeholder Text"/>
    <w:basedOn w:val="a0"/>
    <w:uiPriority w:val="99"/>
    <w:semiHidden/>
    <w:qFormat/>
    <w:rPr>
      <w:color w:val="80808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fontstyle41">
    <w:name w:val="fontstyle41"/>
    <w:basedOn w:val="a0"/>
    <w:qFormat/>
    <w:rPr>
      <w:rFonts w:ascii="CMMI7" w:hAnsi="CMMI7" w:hint="default"/>
      <w:i/>
      <w:iCs/>
      <w:color w:val="000000"/>
      <w:sz w:val="14"/>
      <w:szCs w:val="14"/>
    </w:rPr>
  </w:style>
  <w:style w:type="character" w:customStyle="1" w:styleId="fontstyle51">
    <w:name w:val="fontstyle51"/>
    <w:basedOn w:val="a0"/>
    <w:qFormat/>
    <w:rPr>
      <w:rFonts w:ascii="CMSY7" w:hAnsi="CMSY7" w:hint="default"/>
      <w:i/>
      <w:iCs/>
      <w:color w:val="000000"/>
      <w:sz w:val="14"/>
      <w:szCs w:val="14"/>
    </w:rPr>
  </w:style>
  <w:style w:type="character" w:customStyle="1" w:styleId="fontstyle61">
    <w:name w:val="fontstyle61"/>
    <w:basedOn w:val="a0"/>
    <w:qFormat/>
    <w:rPr>
      <w:rFonts w:ascii="CMMI10" w:hAnsi="CMMI10" w:hint="default"/>
      <w:i/>
      <w:iCs/>
      <w:color w:val="000000"/>
      <w:sz w:val="20"/>
      <w:szCs w:val="20"/>
    </w:rPr>
  </w:style>
  <w:style w:type="character" w:customStyle="1" w:styleId="apple-converted-space">
    <w:name w:val="apple-converted-space"/>
    <w:basedOn w:val="a0"/>
    <w:qFormat/>
  </w:style>
  <w:style w:type="paragraph" w:styleId="af2">
    <w:name w:val="No Spacing"/>
    <w:link w:val="af3"/>
    <w:uiPriority w:val="1"/>
    <w:qFormat/>
    <w:rPr>
      <w:sz w:val="22"/>
      <w:szCs w:val="22"/>
    </w:rPr>
  </w:style>
  <w:style w:type="character" w:customStyle="1" w:styleId="af3">
    <w:name w:val="无间隔 字符"/>
    <w:basedOn w:val="a0"/>
    <w:link w:val="af2"/>
    <w:uiPriority w:val="1"/>
    <w:qFormat/>
    <w:rPr>
      <w:kern w:val="0"/>
      <w:sz w:val="22"/>
    </w:rPr>
  </w:style>
  <w:style w:type="character" w:customStyle="1" w:styleId="a6">
    <w:name w:val="正文文本 字符"/>
    <w:link w:val="a5"/>
    <w:qFormat/>
    <w:rPr>
      <w:rFonts w:ascii="Times New Roman" w:eastAsia="宋体" w:hAnsi="Times New Roman" w:cs="Times New Roman"/>
      <w:szCs w:val="24"/>
    </w:rPr>
  </w:style>
  <w:style w:type="character" w:customStyle="1" w:styleId="11">
    <w:name w:val="正文文本 字符1"/>
    <w:basedOn w:val="a0"/>
    <w:uiPriority w:val="99"/>
    <w:semiHidden/>
    <w:qFormat/>
  </w:style>
  <w:style w:type="character" w:customStyle="1" w:styleId="underline">
    <w:name w:val="underline"/>
    <w:basedOn w:val="a0"/>
    <w:qFormat/>
  </w:style>
  <w:style w:type="character" w:customStyle="1" w:styleId="a4">
    <w:name w:val="批注文字 字符"/>
    <w:basedOn w:val="a0"/>
    <w:link w:val="a3"/>
    <w:uiPriority w:val="99"/>
    <w:qFormat/>
  </w:style>
  <w:style w:type="character" w:customStyle="1" w:styleId="ad">
    <w:name w:val="批注主题 字符"/>
    <w:basedOn w:val="a4"/>
    <w:link w:val="ac"/>
    <w:uiPriority w:val="99"/>
    <w:semiHidden/>
    <w:qFormat/>
    <w:rPr>
      <w:b/>
      <w:bCs/>
    </w:rPr>
  </w:style>
  <w:style w:type="paragraph" w:customStyle="1" w:styleId="12">
    <w:name w:val="修订1"/>
    <w:hidden/>
    <w:uiPriority w:val="99"/>
    <w:semiHidden/>
    <w:qFormat/>
    <w:rPr>
      <w:kern w:val="2"/>
      <w:sz w:val="21"/>
      <w:szCs w:val="2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28"/>
      <w:szCs w:val="28"/>
    </w:rPr>
  </w:style>
  <w:style w:type="paragraph" w:customStyle="1" w:styleId="21">
    <w:name w:val="修订2"/>
    <w:hidden/>
    <w:uiPriority w:val="99"/>
    <w:semiHidden/>
    <w:qFormat/>
    <w:rPr>
      <w:kern w:val="2"/>
      <w:sz w:val="21"/>
      <w:szCs w:val="22"/>
    </w:rPr>
  </w:style>
  <w:style w:type="paragraph" w:styleId="af4">
    <w:name w:val="Revision"/>
    <w:hidden/>
    <w:uiPriority w:val="99"/>
    <w:semiHidden/>
    <w:rsid w:val="0079581F"/>
    <w:rPr>
      <w:kern w:val="2"/>
      <w:sz w:val="21"/>
      <w:szCs w:val="22"/>
    </w:rPr>
  </w:style>
  <w:style w:type="paragraph" w:customStyle="1" w:styleId="Textof">
    <w:name w:val="Text of 中文参考文献"/>
    <w:basedOn w:val="a"/>
    <w:qFormat/>
    <w:rsid w:val="001D770C"/>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customStyle="1" w:styleId="DepartCorrespond">
    <w:name w:val="Depart.Correspond"/>
    <w:basedOn w:val="a"/>
    <w:qFormat/>
    <w:rsid w:val="0005094C"/>
    <w:pPr>
      <w:widowControl/>
      <w:ind w:left="66" w:hangingChars="66" w:hanging="66"/>
    </w:pPr>
    <w:rPr>
      <w:rFonts w:ascii="Times New Roman" w:eastAsia="宋体" w:hAnsi="Times New Roman" w:cs="Times New Roman"/>
      <w:iCs/>
      <w:kern w:val="0"/>
      <w:sz w:val="16"/>
      <w:szCs w:val="20"/>
    </w:rPr>
  </w:style>
  <w:style w:type="character" w:styleId="af5">
    <w:name w:val="Hyperlink"/>
    <w:basedOn w:val="a0"/>
    <w:uiPriority w:val="99"/>
    <w:unhideWhenUsed/>
    <w:rsid w:val="00214A33"/>
    <w:rPr>
      <w:color w:val="0563C1" w:themeColor="hyperlink"/>
      <w:u w:val="single"/>
    </w:rPr>
  </w:style>
  <w:style w:type="character" w:styleId="af6">
    <w:name w:val="Unresolved Mention"/>
    <w:basedOn w:val="a0"/>
    <w:uiPriority w:val="99"/>
    <w:semiHidden/>
    <w:unhideWhenUsed/>
    <w:rsid w:val="0021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0717">
      <w:bodyDiv w:val="1"/>
      <w:marLeft w:val="0"/>
      <w:marRight w:val="0"/>
      <w:marTop w:val="0"/>
      <w:marBottom w:val="0"/>
      <w:divBdr>
        <w:top w:val="none" w:sz="0" w:space="0" w:color="auto"/>
        <w:left w:val="none" w:sz="0" w:space="0" w:color="auto"/>
        <w:bottom w:val="none" w:sz="0" w:space="0" w:color="auto"/>
        <w:right w:val="none" w:sz="0" w:space="0" w:color="auto"/>
      </w:divBdr>
    </w:div>
    <w:div w:id="1159469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6D8F10A9FF41BEA3F9B6C5764061C1"/>
        <w:category>
          <w:name w:val="常规"/>
          <w:gallery w:val="placeholder"/>
        </w:category>
        <w:types>
          <w:type w:val="bbPlcHdr"/>
        </w:types>
        <w:behaviors>
          <w:behavior w:val="content"/>
        </w:behaviors>
        <w:guid w:val="{29AA22F9-9C4B-4E7A-87FC-256724988D3F}"/>
      </w:docPartPr>
      <w:docPartBody>
        <w:p w:rsidR="00FF2758" w:rsidRDefault="00FF6636">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ItalicMT">
    <w:altName w:val="Times New Roman"/>
    <w:charset w:val="00"/>
    <w:family w:val="roman"/>
    <w:pitch w:val="default"/>
  </w:font>
  <w:font w:name="CMMI7">
    <w:altName w:val="Cambria"/>
    <w:charset w:val="00"/>
    <w:family w:val="roman"/>
    <w:pitch w:val="default"/>
  </w:font>
  <w:font w:name="CMSY7">
    <w:altName w:val="Cambria"/>
    <w:charset w:val="00"/>
    <w:family w:val="roman"/>
    <w:pitch w:val="default"/>
  </w:font>
  <w:font w:name="CMMI10">
    <w:altName w:val="Cambria"/>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News Gothic MT">
    <w:charset w:val="00"/>
    <w:family w:val="swiss"/>
    <w:pitch w:val="variable"/>
    <w:sig w:usb0="00000003" w:usb1="00000000" w:usb2="00000000" w:usb3="00000000" w:csb0="00000001" w:csb1="00000000"/>
  </w:font>
  <w:font w:name="CMBX10">
    <w:altName w:val="Cambria"/>
    <w:charset w:val="00"/>
    <w:family w:val="roman"/>
    <w:pitch w:val="default"/>
  </w:font>
  <w:font w:name="E-BZ">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3EB"/>
    <w:rsid w:val="00034673"/>
    <w:rsid w:val="0006359A"/>
    <w:rsid w:val="000D7680"/>
    <w:rsid w:val="00164DBB"/>
    <w:rsid w:val="001A31D1"/>
    <w:rsid w:val="001C39C9"/>
    <w:rsid w:val="001E0025"/>
    <w:rsid w:val="001E0334"/>
    <w:rsid w:val="001E4C36"/>
    <w:rsid w:val="00216E64"/>
    <w:rsid w:val="002403EB"/>
    <w:rsid w:val="00321342"/>
    <w:rsid w:val="00321837"/>
    <w:rsid w:val="003D49C1"/>
    <w:rsid w:val="003E371F"/>
    <w:rsid w:val="004A2124"/>
    <w:rsid w:val="004A74B7"/>
    <w:rsid w:val="004B2658"/>
    <w:rsid w:val="00541F6C"/>
    <w:rsid w:val="005775F9"/>
    <w:rsid w:val="005C1A6B"/>
    <w:rsid w:val="005E67B3"/>
    <w:rsid w:val="006261AA"/>
    <w:rsid w:val="00635337"/>
    <w:rsid w:val="00670D2C"/>
    <w:rsid w:val="00694DCC"/>
    <w:rsid w:val="006A79DD"/>
    <w:rsid w:val="006B43C2"/>
    <w:rsid w:val="00715060"/>
    <w:rsid w:val="00776B7A"/>
    <w:rsid w:val="00861E7F"/>
    <w:rsid w:val="00865C3F"/>
    <w:rsid w:val="00873382"/>
    <w:rsid w:val="00931505"/>
    <w:rsid w:val="009532EC"/>
    <w:rsid w:val="0097489D"/>
    <w:rsid w:val="009B397B"/>
    <w:rsid w:val="00A075FE"/>
    <w:rsid w:val="00A725DE"/>
    <w:rsid w:val="00AC72FD"/>
    <w:rsid w:val="00B235BF"/>
    <w:rsid w:val="00B733DE"/>
    <w:rsid w:val="00B82E5B"/>
    <w:rsid w:val="00BB0EDD"/>
    <w:rsid w:val="00C82C28"/>
    <w:rsid w:val="00CA1169"/>
    <w:rsid w:val="00DD74F9"/>
    <w:rsid w:val="00DE73EB"/>
    <w:rsid w:val="00E03292"/>
    <w:rsid w:val="00E226E6"/>
    <w:rsid w:val="00E64F75"/>
    <w:rsid w:val="00F00E6D"/>
    <w:rsid w:val="00F228A0"/>
    <w:rsid w:val="00F316FB"/>
    <w:rsid w:val="00F414A7"/>
    <w:rsid w:val="00F810C9"/>
    <w:rsid w:val="00F85075"/>
    <w:rsid w:val="00F85565"/>
    <w:rsid w:val="00FA5A17"/>
    <w:rsid w:val="00FC50AB"/>
    <w:rsid w:val="00FD5968"/>
    <w:rsid w:val="00FF2758"/>
    <w:rsid w:val="00FF6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70D78DD-6C56-4E58-B9B1-34EC8F352B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2355</Words>
  <Characters>13430</Characters>
  <Application>Microsoft Office Word</Application>
  <DocSecurity>0</DocSecurity>
  <Lines>111</Lines>
  <Paragraphs>31</Paragraphs>
  <ScaleCrop>false</ScaleCrop>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沈楠等:基于 Coq 的逆矩阵运算的形式化</dc:title>
  <dc:creator>shen nan</dc:creator>
  <cp:lastModifiedBy>shen nan</cp:lastModifiedBy>
  <cp:revision>51</cp:revision>
  <dcterms:created xsi:type="dcterms:W3CDTF">2022-02-28T14:50:00Z</dcterms:created>
  <dcterms:modified xsi:type="dcterms:W3CDTF">2022-04-11T07:09:00Z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BFB59A0F48C04BBAA696A9000E43530D</vt:lpwstr>
  </property>
</Properties>
</file>